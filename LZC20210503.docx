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42B3F" w14:textId="731632C7" w:rsidR="0096787A" w:rsidRPr="00F879BE" w:rsidRDefault="0096787A" w:rsidP="00815B03">
      <w:pPr>
        <w:pStyle w:val="1"/>
        <w:spacing w:line="240" w:lineRule="auto"/>
      </w:pPr>
      <w:bookmarkStart w:id="0" w:name="_Toc37182755"/>
      <w:r w:rsidRPr="00F879BE">
        <w:t>Heterogeneous of Intrinsic Requirements Improves Cooperation in Sequential Social Dilemmas</w:t>
      </w:r>
    </w:p>
    <w:p w14:paraId="6CA32F41" w14:textId="225903BF" w:rsidR="0096787A" w:rsidRPr="003B2091" w:rsidRDefault="008B3003" w:rsidP="003B2091">
      <w:pPr>
        <w:pStyle w:val="a5"/>
      </w:pPr>
      <w:r w:rsidRPr="003B2091">
        <w:rPr>
          <w:rFonts w:hint="eastAsia"/>
        </w:rPr>
        <w:t>摘要：</w:t>
      </w:r>
      <w:r w:rsidR="00487860" w:rsidRPr="003B2091">
        <w:rPr>
          <w:rFonts w:hint="eastAsia"/>
        </w:rPr>
        <w:t>当个体的行为具有理性特征时，对群体而言可能导致非理性的总收益。人类与许多群居特性的动物往往会进化出合作这一社会属性来应对这一挑战。</w:t>
      </w:r>
      <w:r w:rsidR="009931C2" w:rsidRPr="003B2091">
        <w:rPr>
          <w:rFonts w:hint="eastAsia"/>
        </w:rPr>
        <w:t>因此，</w:t>
      </w:r>
      <w:r w:rsidR="00487860" w:rsidRPr="003B2091">
        <w:rPr>
          <w:rFonts w:hint="eastAsia"/>
        </w:rPr>
        <w:t>个体间相互合作对于群居生物适应自然环境的变化具有重要的意义。</w:t>
      </w:r>
      <w:r w:rsidR="005F6D74" w:rsidRPr="003B2091">
        <w:rPr>
          <w:rFonts w:hint="eastAsia"/>
        </w:rPr>
        <w:t>个体的内在需求往往会影响其决策的动机。</w:t>
      </w:r>
      <w:r w:rsidR="00BE51FF" w:rsidRPr="003B2091">
        <w:rPr>
          <w:rFonts w:hint="eastAsia"/>
        </w:rPr>
        <w:t>基于多智能体强化学习，</w:t>
      </w:r>
      <w:r w:rsidR="005F6D74" w:rsidRPr="003B2091">
        <w:rPr>
          <w:rFonts w:hint="eastAsia"/>
        </w:rPr>
        <w:t>我们</w:t>
      </w:r>
      <w:r w:rsidR="00BE51FF" w:rsidRPr="003B2091">
        <w:rPr>
          <w:rFonts w:hint="eastAsia"/>
        </w:rPr>
        <w:t>研究</w:t>
      </w:r>
      <w:r w:rsidR="005F6D74" w:rsidRPr="003B2091">
        <w:rPr>
          <w:rFonts w:hint="eastAsia"/>
        </w:rPr>
        <w:t>了具有内在</w:t>
      </w:r>
      <w:r w:rsidR="00BE51FF" w:rsidRPr="003B2091">
        <w:rPr>
          <w:rFonts w:hint="eastAsia"/>
        </w:rPr>
        <w:t>需求异质性</w:t>
      </w:r>
      <w:r w:rsidR="005F6D74" w:rsidRPr="003B2091">
        <w:rPr>
          <w:rFonts w:hint="eastAsia"/>
        </w:rPr>
        <w:t>的</w:t>
      </w:r>
      <w:r w:rsidR="00092CF0" w:rsidRPr="003B2091">
        <w:rPr>
          <w:rFonts w:hint="eastAsia"/>
        </w:rPr>
        <w:t>群体，</w:t>
      </w:r>
      <w:r w:rsidR="00A54A6C" w:rsidRPr="003B2091">
        <w:rPr>
          <w:rFonts w:hint="eastAsia"/>
        </w:rPr>
        <w:t>在</w:t>
      </w:r>
      <w:r w:rsidR="00092CF0" w:rsidRPr="003B2091">
        <w:rPr>
          <w:rFonts w:hint="eastAsia"/>
        </w:rPr>
        <w:t>完成跨期社会困境决策任务时</w:t>
      </w:r>
      <w:r w:rsidR="004C245C" w:rsidRPr="003B2091">
        <w:rPr>
          <w:rFonts w:hint="eastAsia"/>
        </w:rPr>
        <w:t>的</w:t>
      </w:r>
      <w:r w:rsidR="00A54A6C" w:rsidRPr="003B2091">
        <w:rPr>
          <w:rFonts w:hint="eastAsia"/>
        </w:rPr>
        <w:t>合作趋势</w:t>
      </w:r>
      <w:r w:rsidR="00092CF0" w:rsidRPr="003B2091">
        <w:rPr>
          <w:rFonts w:hint="eastAsia"/>
        </w:rPr>
        <w:t>。结果表明，</w:t>
      </w:r>
      <w:r w:rsidR="00994AE6" w:rsidRPr="003B2091">
        <w:rPr>
          <w:rFonts w:hint="eastAsia"/>
        </w:rPr>
        <w:t>个体</w:t>
      </w:r>
      <w:r w:rsidR="00A54A6C" w:rsidRPr="003B2091">
        <w:rPr>
          <w:rFonts w:hint="eastAsia"/>
        </w:rPr>
        <w:t>内在需求</w:t>
      </w:r>
      <w:r w:rsidR="00994AE6" w:rsidRPr="003B2091">
        <w:rPr>
          <w:rFonts w:hint="eastAsia"/>
        </w:rPr>
        <w:t>的异质性促进了合作行为。此外，具有异质性特征的个体在环境中的分布同样对合作</w:t>
      </w:r>
      <w:r w:rsidR="00290113" w:rsidRPr="003B2091">
        <w:rPr>
          <w:rFonts w:hint="eastAsia"/>
        </w:rPr>
        <w:t>趋势</w:t>
      </w:r>
      <w:r w:rsidR="00994AE6" w:rsidRPr="003B2091">
        <w:rPr>
          <w:rFonts w:hint="eastAsia"/>
        </w:rPr>
        <w:t>的产生起到调制作用。</w:t>
      </w:r>
    </w:p>
    <w:p w14:paraId="4BF16B10" w14:textId="77777777" w:rsidR="003B2091" w:rsidRPr="00F879BE" w:rsidRDefault="003B2091" w:rsidP="003B2091">
      <w:pPr>
        <w:pStyle w:val="a5"/>
      </w:pPr>
    </w:p>
    <w:bookmarkEnd w:id="0"/>
    <w:p w14:paraId="7292D3D0" w14:textId="1F73EDF9" w:rsidR="00A465E2" w:rsidRPr="00ED597B" w:rsidRDefault="001471D6" w:rsidP="00295E6B">
      <w:pPr>
        <w:pStyle w:val="2"/>
      </w:pPr>
      <w:r w:rsidRPr="00ED597B">
        <w:rPr>
          <w:rFonts w:hint="eastAsia"/>
        </w:rPr>
        <w:t>1</w:t>
      </w:r>
      <w:r w:rsidRPr="00ED597B">
        <w:t xml:space="preserve"> </w:t>
      </w:r>
      <w:r w:rsidR="00771E9B" w:rsidRPr="00ED597B">
        <w:rPr>
          <w:rFonts w:hint="eastAsia"/>
        </w:rPr>
        <w:t>介绍</w:t>
      </w:r>
    </w:p>
    <w:p w14:paraId="24328C71" w14:textId="258D6A1F" w:rsidR="003C0947" w:rsidRDefault="00A350C1" w:rsidP="00A350C1">
      <w:r w:rsidRPr="005973B8">
        <w:rPr>
          <w:rFonts w:hint="eastAsia"/>
        </w:rPr>
        <w:t>社会困境是指个人利益和群体利益发生了抉择上的冲突</w:t>
      </w:r>
      <w:r w:rsidRPr="005973B8">
        <w:rPr>
          <w:rFonts w:hint="eastAsia"/>
        </w:rPr>
        <w:t>,</w:t>
      </w:r>
      <w:r w:rsidRPr="005973B8">
        <w:t xml:space="preserve"> </w:t>
      </w:r>
      <w:r w:rsidRPr="005973B8">
        <w:rPr>
          <w:rFonts w:hint="eastAsia"/>
        </w:rPr>
        <w:t>其主要表现是人们倾向于从自己的短期利益出发来决定自身的行动</w:t>
      </w:r>
      <w:r w:rsidRPr="005973B8">
        <w:rPr>
          <w:rFonts w:hint="eastAsia"/>
        </w:rPr>
        <w:t>,</w:t>
      </w:r>
      <w:r w:rsidRPr="005973B8">
        <w:t xml:space="preserve"> </w:t>
      </w:r>
      <w:r w:rsidRPr="005973B8">
        <w:rPr>
          <w:rFonts w:hint="eastAsia"/>
        </w:rPr>
        <w:t>并未充分考虑集体的长期利益</w:t>
      </w:r>
      <w:r>
        <w:rPr>
          <w:rFonts w:hint="eastAsia"/>
        </w:rPr>
        <w:t>。</w:t>
      </w:r>
    </w:p>
    <w:p w14:paraId="56EEE328" w14:textId="77777777" w:rsidR="005D4F67" w:rsidRDefault="005D4F67" w:rsidP="00A350C1"/>
    <w:p w14:paraId="312A6787" w14:textId="71A00D7E" w:rsidR="00771E9B" w:rsidRPr="007F0570" w:rsidRDefault="00ED597B" w:rsidP="007F0570">
      <w:r w:rsidRPr="007F0570">
        <w:rPr>
          <w:rFonts w:hint="eastAsia"/>
        </w:rPr>
        <w:t>什么是社会困境。</w:t>
      </w:r>
      <w:r w:rsidR="00771E9B" w:rsidRPr="007F0570">
        <w:rPr>
          <w:rFonts w:hint="eastAsia"/>
        </w:rPr>
        <w:t xml:space="preserve"> </w:t>
      </w:r>
    </w:p>
    <w:p w14:paraId="3D7D2CBE" w14:textId="28E39C9F" w:rsidR="00771E9B" w:rsidRPr="007F0570" w:rsidRDefault="00ED597B" w:rsidP="007F0570">
      <w:r w:rsidRPr="007F0570">
        <w:rPr>
          <w:rFonts w:hint="eastAsia"/>
        </w:rPr>
        <w:t>当前社会困境的模型。</w:t>
      </w:r>
    </w:p>
    <w:p w14:paraId="3EFC55DB" w14:textId="0F658937" w:rsidR="00ED597B" w:rsidRPr="007F0570" w:rsidRDefault="00ED597B" w:rsidP="007F0570">
      <w:r w:rsidRPr="007F0570">
        <w:rPr>
          <w:rFonts w:hint="eastAsia"/>
        </w:rPr>
        <w:t>内在需求的异质性包括两个方面，一个是</w:t>
      </w:r>
      <w:r w:rsidR="00934BDB" w:rsidRPr="007F0570">
        <w:rPr>
          <w:rFonts w:hint="eastAsia"/>
        </w:rPr>
        <w:t>来源的异质，另外就是水平的异质。</w:t>
      </w:r>
    </w:p>
    <w:p w14:paraId="454DAD64" w14:textId="77777777" w:rsidR="001269E2" w:rsidRDefault="001269E2" w:rsidP="007F0570"/>
    <w:p w14:paraId="0F57C8A4" w14:textId="59B31242" w:rsidR="001269E2" w:rsidRDefault="001269E2" w:rsidP="00295E6B">
      <w:pPr>
        <w:pStyle w:val="2"/>
      </w:pPr>
      <w:r>
        <w:t>2</w:t>
      </w:r>
      <w:r w:rsidRPr="001269E2">
        <w:t xml:space="preserve"> </w:t>
      </w:r>
      <w:r w:rsidR="00E670A9">
        <w:rPr>
          <w:rFonts w:hint="eastAsia"/>
        </w:rPr>
        <w:t>多智能体强化学习与决策任务</w:t>
      </w:r>
    </w:p>
    <w:p w14:paraId="42CF192D" w14:textId="00217624" w:rsidR="001269E2" w:rsidRPr="001269E2" w:rsidRDefault="001269E2" w:rsidP="007F0570">
      <w:pPr>
        <w:pStyle w:val="3"/>
      </w:pPr>
      <w:r w:rsidRPr="001269E2">
        <w:rPr>
          <w:rFonts w:hint="eastAsia"/>
        </w:rPr>
        <w:t>2</w:t>
      </w:r>
      <w:r w:rsidRPr="001269E2">
        <w:t xml:space="preserve">.1 </w:t>
      </w:r>
      <w:r w:rsidRPr="001269E2">
        <w:rPr>
          <w:rFonts w:hint="eastAsia"/>
        </w:rPr>
        <w:t>多智能体强化学习</w:t>
      </w:r>
    </w:p>
    <w:p w14:paraId="41ADB86B" w14:textId="164CC95B" w:rsidR="00AB611A" w:rsidRDefault="00D37ED5" w:rsidP="007F0570">
      <w:r>
        <w:rPr>
          <w:rFonts w:hint="eastAsia"/>
        </w:rPr>
        <w:t>我们将多智能体强化学习模型定义为一个四元组，</w:t>
      </w:r>
      <w:r w:rsidR="00427B84">
        <w:rPr>
          <w:rFonts w:hint="eastAsia"/>
        </w:rPr>
        <w:t>它</w:t>
      </w:r>
      <w:r>
        <w:rPr>
          <w:rFonts w:hint="eastAsia"/>
        </w:rPr>
        <w:t>包括状态集合</w:t>
      </w:r>
      <w:r w:rsidR="008A5246" w:rsidRPr="008A5246">
        <w:rPr>
          <w:rFonts w:hint="eastAsia"/>
          <w:i/>
          <w:iCs w:val="0"/>
        </w:rPr>
        <w:t>S</w:t>
      </w:r>
      <w:r>
        <w:rPr>
          <w:rFonts w:hint="eastAsia"/>
        </w:rPr>
        <w:t>、状态转移函数</w:t>
      </w:r>
      <w:r w:rsidR="008A5246" w:rsidRPr="008A5246">
        <w:rPr>
          <w:rFonts w:hint="eastAsia"/>
          <w:i/>
          <w:iCs w:val="0"/>
        </w:rPr>
        <w:t>T</w:t>
      </w:r>
      <w:r>
        <w:rPr>
          <w:rFonts w:hint="eastAsia"/>
        </w:rPr>
        <w:t>、动作集合</w:t>
      </w:r>
      <w:r w:rsidR="008A5246" w:rsidRPr="008A5246">
        <w:rPr>
          <w:rFonts w:hint="eastAsia"/>
          <w:i/>
          <w:iCs w:val="0"/>
        </w:rPr>
        <w:t>A</w:t>
      </w:r>
      <w:r>
        <w:rPr>
          <w:rFonts w:hint="eastAsia"/>
        </w:rPr>
        <w:t>和奖励</w:t>
      </w:r>
      <w:r w:rsidR="008A5246" w:rsidRPr="008A5246">
        <w:rPr>
          <w:rFonts w:hint="eastAsia"/>
          <w:i/>
          <w:iCs w:val="0"/>
        </w:rPr>
        <w:t>r</w:t>
      </w:r>
      <w:r>
        <w:rPr>
          <w:rFonts w:hint="eastAsia"/>
        </w:rPr>
        <w:t>，即</w:t>
      </w:r>
      <m:oMath>
        <m:r>
          <w:rPr>
            <w:rFonts w:ascii="Cambria Math" w:hAnsi="Cambria Math"/>
          </w:rPr>
          <m:t>&lt;S,  T, A, r&gt;</m:t>
        </m:r>
      </m:oMath>
      <w:r>
        <w:rPr>
          <w:rFonts w:hint="eastAsia"/>
        </w:rPr>
        <w:t>。在环境中</w:t>
      </w:r>
      <w:r w:rsidR="00DF150F">
        <w:rPr>
          <w:rFonts w:hint="eastAsia"/>
        </w:rPr>
        <w:t>有</w:t>
      </w:r>
      <w:r w:rsidR="00DF150F" w:rsidRPr="00DF150F">
        <w:rPr>
          <w:rFonts w:hint="eastAsia"/>
          <w:i/>
          <w:iCs w:val="0"/>
        </w:rPr>
        <w:t>N</w:t>
      </w:r>
      <w:r w:rsidR="00DF150F">
        <w:rPr>
          <w:rFonts w:hint="eastAsia"/>
        </w:rPr>
        <w:t>个智能体</w:t>
      </w:r>
      <w:r>
        <w:rPr>
          <w:rFonts w:hint="eastAsia"/>
        </w:rPr>
        <w:t>，每个智能体能感知到的状态为</w:t>
      </w:r>
      <m:oMath>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DF150F">
        <w:rPr>
          <w:rFonts w:hint="eastAsia"/>
        </w:rPr>
        <w:t>，表示</w:t>
      </w:r>
      <w:r w:rsidR="008A5246">
        <w:rPr>
          <w:rFonts w:hint="eastAsia"/>
        </w:rPr>
        <w:t>智能体</w:t>
      </w:r>
      <w:r w:rsidR="008A5246" w:rsidRPr="008A5246">
        <w:rPr>
          <w:rFonts w:hint="eastAsia"/>
          <w:i/>
          <w:iCs w:val="0"/>
        </w:rPr>
        <w:t>n</w:t>
      </w:r>
      <w:r w:rsidR="008A5246">
        <w:rPr>
          <w:rFonts w:hint="eastAsia"/>
        </w:rPr>
        <w:t>能观察到状态的</w:t>
      </w:r>
      <w:r w:rsidR="008A5246" w:rsidRPr="008A5246">
        <w:rPr>
          <w:rFonts w:hint="eastAsia"/>
          <w:i/>
          <w:iCs w:val="0"/>
        </w:rPr>
        <w:t>d</w:t>
      </w:r>
      <w:r w:rsidR="008A5246">
        <w:rPr>
          <w:rFonts w:hint="eastAsia"/>
        </w:rPr>
        <w:t>个维度，也就是智能体只能部分观察到其所处状态</w:t>
      </w:r>
      <w:r>
        <w:rPr>
          <w:rFonts w:hint="eastAsia"/>
        </w:rPr>
        <w:t>。环境中</w:t>
      </w:r>
      <w:r w:rsidR="008A5246">
        <w:rPr>
          <w:rFonts w:hint="eastAsia"/>
        </w:rPr>
        <w:t>的</w:t>
      </w:r>
      <w:r w:rsidR="005A751D">
        <w:rPr>
          <w:rFonts w:hint="eastAsia"/>
        </w:rPr>
        <w:t>每</w:t>
      </w:r>
      <w:r w:rsidR="00A6720C">
        <w:rPr>
          <w:rFonts w:hint="eastAsia"/>
        </w:rPr>
        <w:t>个</w:t>
      </w:r>
      <w:r w:rsidR="008A5246">
        <w:rPr>
          <w:rFonts w:hint="eastAsia"/>
        </w:rPr>
        <w:t>智能体</w:t>
      </w:r>
      <w:r>
        <w:rPr>
          <w:rFonts w:hint="eastAsia"/>
        </w:rPr>
        <w:t>通过其动作</w:t>
      </w:r>
      <w:r w:rsidR="00A6720C" w:rsidRPr="00A6720C">
        <w:rPr>
          <w:i/>
          <w:iCs w:val="0"/>
        </w:rPr>
        <w:t>A</w:t>
      </w:r>
      <w:r w:rsidR="00A6720C" w:rsidRPr="00A6720C">
        <w:rPr>
          <w:rFonts w:hint="eastAsia"/>
          <w:i/>
          <w:iCs w:val="0"/>
          <w:vertAlign w:val="subscript"/>
        </w:rPr>
        <w:t>n</w:t>
      </w:r>
      <w:r>
        <w:rPr>
          <w:rFonts w:hint="eastAsia"/>
        </w:rPr>
        <w:t>与环境交互</w:t>
      </w:r>
      <w:r w:rsidR="005A751D">
        <w:rPr>
          <w:rFonts w:hint="eastAsia"/>
        </w:rPr>
        <w:t>，</w:t>
      </w:r>
      <w:r>
        <w:rPr>
          <w:rFonts w:hint="eastAsia"/>
        </w:rPr>
        <w:t>智能体的动作</w:t>
      </w:r>
      <w:r w:rsidR="00A6720C">
        <w:rPr>
          <w:rFonts w:hint="eastAsia"/>
        </w:rPr>
        <w:t>会</w:t>
      </w:r>
      <w:r>
        <w:rPr>
          <w:rFonts w:hint="eastAsia"/>
        </w:rPr>
        <w:t>引起环境状态的变化</w:t>
      </w:r>
      <w:r w:rsidR="00A6720C">
        <w:rPr>
          <w:rFonts w:hint="eastAsia"/>
        </w:rPr>
        <w:t>，变化由状态转移函数来刻画：</w:t>
      </w:r>
      <m:oMath>
        <m:r>
          <w:rPr>
            <w:rFonts w:ascii="Cambria Math" w:hAnsi="Cambria Math"/>
          </w:rPr>
          <m:t>T:</m:t>
        </m:r>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s</m:t>
        </m:r>
        <m:r>
          <w:rPr>
            <w:rFonts w:ascii="Cambria Math" w:hAnsi="Cambria Math"/>
          </w:rPr>
          <m:t>'</m:t>
        </m:r>
      </m:oMath>
      <w:r w:rsidR="00AB611A">
        <w:rPr>
          <w:rFonts w:hint="eastAsia"/>
        </w:rPr>
        <w:t>，也就是环境中所有智能体的动作共同作用将环境状态从</w:t>
      </w:r>
      <m:oMath>
        <m:r>
          <w:rPr>
            <w:rFonts w:ascii="Cambria Math" w:hAnsi="Cambria Math"/>
          </w:rPr>
          <m:t>s</m:t>
        </m:r>
      </m:oMath>
      <w:r w:rsidR="00AB611A">
        <w:rPr>
          <w:rFonts w:hint="eastAsia"/>
        </w:rPr>
        <w:t>改变为另一状态</w:t>
      </w:r>
      <m:oMath>
        <m:r>
          <w:rPr>
            <w:rFonts w:ascii="Cambria Math" w:hAnsi="Cambria Math"/>
          </w:rPr>
          <m:t>s'</m:t>
        </m:r>
      </m:oMath>
      <w:r>
        <w:rPr>
          <w:rFonts w:hint="eastAsia"/>
        </w:rPr>
        <w:t>。</w:t>
      </w:r>
    </w:p>
    <w:p w14:paraId="55EEA6A1" w14:textId="77777777" w:rsidR="00AB611A" w:rsidRDefault="00AB611A" w:rsidP="007F0570"/>
    <w:p w14:paraId="2F9F5A4B" w14:textId="6B3757C7" w:rsidR="001269E2" w:rsidRDefault="005A751D" w:rsidP="007F0570">
      <w:r>
        <w:rPr>
          <w:rFonts w:hint="eastAsia"/>
        </w:rPr>
        <w:t>每个</w:t>
      </w:r>
      <w:r w:rsidR="00D37ED5">
        <w:rPr>
          <w:rFonts w:hint="eastAsia"/>
        </w:rPr>
        <w:t>智能体</w:t>
      </w:r>
      <w:r w:rsidRPr="005A751D">
        <w:rPr>
          <w:rFonts w:hint="eastAsia"/>
          <w:i/>
          <w:iCs w:val="0"/>
        </w:rPr>
        <w:t>i</w:t>
      </w:r>
      <w:r w:rsidR="00D37ED5">
        <w:rPr>
          <w:rFonts w:hint="eastAsia"/>
        </w:rPr>
        <w:t>根据其</w:t>
      </w:r>
      <w:r>
        <w:rPr>
          <w:rFonts w:hint="eastAsia"/>
        </w:rPr>
        <w:t>观察</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=O(s,i)</m:t>
        </m:r>
      </m:oMath>
      <w:r>
        <w:rPr>
          <w:rFonts w:hint="eastAsia"/>
        </w:rPr>
        <w:t>学习到</w:t>
      </w:r>
      <w:r w:rsidR="00D37ED5">
        <w:rPr>
          <w:rFonts w:hint="eastAsia"/>
        </w:rPr>
        <w:t>策略</w:t>
      </w:r>
      <m:oMath>
        <m:r>
          <w:rPr>
            <w:rFonts w:ascii="Cambria Math" w:hAnsi="Cambria Math"/>
          </w:rPr>
          <m:t>π(</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oMath>
      <w:r w:rsidR="00D37ED5">
        <w:rPr>
          <w:rFonts w:hint="eastAsia"/>
        </w:rPr>
        <w:t>，</w:t>
      </w:r>
      <w:r>
        <w:rPr>
          <w:rFonts w:hint="eastAsia"/>
        </w:rPr>
        <w:t>智能体执行动作</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hint="eastAsia"/>
        </w:rPr>
        <w:t>后将获得奖励</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Pr>
          <w:rFonts w:hint="eastAsia"/>
        </w:rPr>
        <w:t>对动作结果进行评估。智能体的目标是习得一个优化策略，以便获得</w:t>
      </w:r>
      <w:r w:rsidR="00D37ED5">
        <w:rPr>
          <w:rFonts w:hint="eastAsia"/>
        </w:rPr>
        <w:t>最大的长期收益</w:t>
      </w:r>
      <w:r>
        <w:rPr>
          <w:rFonts w:hint="eastAsia"/>
        </w:rPr>
        <w:t>。智能体的长期收益定义为：</w:t>
      </w:r>
    </w:p>
    <w:p w14:paraId="62826D0B" w14:textId="396BEB52" w:rsidR="00E670A9" w:rsidRPr="00407ED7" w:rsidRDefault="00BC5410" w:rsidP="007F0570">
      <w:pPr>
        <w:rPr>
          <w:i/>
        </w:rPr>
      </w:pPr>
      <m:oMathPara>
        <m:oMath>
          <m:sSub>
            <m:sSubPr>
              <m:ctrlPr>
                <w:rPr>
                  <w:rFonts w:ascii="Cambria Math" w:hAnsi="Cambria Math"/>
                  <w:i/>
                </w:rPr>
              </m:ctrlPr>
            </m:sSubPr>
            <m:e>
              <m:r>
                <w:rPr>
                  <w:rFonts w:ascii="Cambria Math" w:hAnsi="Cambria Math" w:hint="eastAsia"/>
                </w:rPr>
                <m:t>Q</m:t>
              </m:r>
            </m:e>
            <m:sub>
              <m:acc>
                <m:accPr>
                  <m:chr m:val="⃗"/>
                  <m:ctrlPr>
                    <w:rPr>
                      <w:rFonts w:ascii="Cambria Math" w:hAnsi="Cambria Math"/>
                      <w:i/>
                    </w:rPr>
                  </m:ctrlPr>
                </m:accPr>
                <m:e>
                  <m:r>
                    <w:rPr>
                      <w:rFonts w:ascii="Cambria Math" w:hAnsi="Cambria Math"/>
                    </w:rPr>
                    <m:t>π</m:t>
                  </m:r>
                </m:e>
              </m:acc>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0</m:t>
                      </m:r>
                    </m:sub>
                  </m:sSub>
                </m:e>
              </m:acc>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r</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π</m:t>
                          </m:r>
                        </m:e>
                        <m:sub>
                          <m:r>
                            <w:rPr>
                              <w:rFonts w:ascii="Cambria Math" w:hAnsi="Cambria Math"/>
                            </w:rPr>
                            <m:t>t</m:t>
                          </m:r>
                        </m:sub>
                      </m:sSub>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t</m:t>
                          </m:r>
                        </m:sub>
                      </m:sSub>
                    </m:e>
                  </m:acc>
                  <m:r>
                    <w:rPr>
                      <w:rFonts w:ascii="Cambria Math" w:hAnsi="Cambria Math"/>
                    </w:rPr>
                    <m:t>)</m:t>
                  </m:r>
                </m:e>
              </m:nary>
            </m:e>
          </m:d>
        </m:oMath>
      </m:oMathPara>
    </w:p>
    <w:p w14:paraId="055476E1" w14:textId="7FB4D14B" w:rsidR="00407ED7" w:rsidRDefault="00A05A82" w:rsidP="007F0570">
      <w:r>
        <w:rPr>
          <w:rFonts w:hint="eastAsia"/>
          <w:iCs w:val="0"/>
        </w:rPr>
        <w:t>其中，</w:t>
      </w:r>
      <m:oMath>
        <m:r>
          <w:rPr>
            <w:rFonts w:ascii="Cambria Math" w:hAnsi="Cambria Math"/>
          </w:rPr>
          <m:t>γ</m:t>
        </m:r>
      </m:oMath>
      <w:r>
        <w:rPr>
          <w:rFonts w:hint="eastAsia"/>
        </w:rPr>
        <w:t>是取值</w:t>
      </w:r>
      <w:r>
        <w:rPr>
          <w:rFonts w:hint="eastAsia"/>
        </w:rPr>
        <w:t>0</w:t>
      </w:r>
      <w:r>
        <w:rPr>
          <w:rFonts w:hint="eastAsia"/>
        </w:rPr>
        <w:t>到</w:t>
      </w:r>
      <w:r>
        <w:rPr>
          <w:rFonts w:hint="eastAsia"/>
        </w:rPr>
        <w:t>1</w:t>
      </w:r>
      <w:r>
        <w:rPr>
          <w:rFonts w:hint="eastAsia"/>
        </w:rPr>
        <w:t>之间的折扣因子，</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t</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t</m:t>
                </m:r>
              </m:sub>
            </m:sSub>
          </m:e>
        </m:acc>
        <m:r>
          <w:rPr>
            <w:rFonts w:ascii="Cambria Math" w:hAnsi="Cambria Math"/>
          </w:rPr>
          <m:t>)</m:t>
        </m:r>
      </m:oMath>
      <w:r w:rsidR="002F3252">
        <w:rPr>
          <w:rFonts w:hint="eastAsia"/>
        </w:rPr>
        <w:t>表示收益函数</w:t>
      </w:r>
      <w:r w:rsidR="00B95840">
        <w:rPr>
          <w:rFonts w:hint="eastAsia"/>
        </w:rPr>
        <w:t>，即智能体采取动作后的奖励。简化起见，记</w:t>
      </w:r>
      <m:oMath>
        <m:acc>
          <m:accPr>
            <m:chr m:val="⃗"/>
            <m:ctrlPr>
              <w:rPr>
                <w:rFonts w:ascii="Cambria Math" w:hAnsi="Cambria Math"/>
                <w:i/>
              </w:rPr>
            </m:ctrlPr>
          </m:accPr>
          <m:e>
            <m:r>
              <w:rPr>
                <w:rFonts w:ascii="Cambria Math" w:hAnsi="Cambria Math" w:hint="eastAsia"/>
              </w:rPr>
              <m:t>a</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2F3252">
        <w:rPr>
          <w:rFonts w:hint="eastAsia"/>
        </w:rPr>
        <w:t>。</w:t>
      </w:r>
      <w:r w:rsidR="00D44BDB">
        <w:rPr>
          <w:rFonts w:hint="eastAsia"/>
        </w:rPr>
        <w:t>对于智能体</w:t>
      </w:r>
      <w:r w:rsidR="00D44BDB" w:rsidRPr="00D44BDB">
        <w:rPr>
          <w:rFonts w:hint="eastAsia"/>
          <w:i/>
          <w:iCs w:val="0"/>
        </w:rPr>
        <w:t>i</w:t>
      </w:r>
      <w:r w:rsidR="00D44BDB">
        <w:rPr>
          <w:rFonts w:hint="eastAsia"/>
        </w:rPr>
        <w:t>，为了获得最大的期望收益，可以根据以下函数更新</w:t>
      </w:r>
      <w:r w:rsidR="00D44BDB" w:rsidRPr="00D44BDB">
        <w:rPr>
          <w:rFonts w:hint="eastAsia"/>
          <w:i/>
          <w:iCs w:val="0"/>
        </w:rPr>
        <w:t>Q</w:t>
      </w:r>
      <w:r w:rsidR="00D44BDB">
        <w:rPr>
          <w:rFonts w:hint="eastAsia"/>
        </w:rPr>
        <w:t>函数，</w:t>
      </w:r>
    </w:p>
    <w:p w14:paraId="56CE20A2" w14:textId="7552935C" w:rsidR="00D44BDB" w:rsidRDefault="00BC5410" w:rsidP="007F0570">
      <w:pPr>
        <w:rPr>
          <w:iCs w:val="0"/>
        </w:rPr>
      </w:pPr>
      <m:oMathPara>
        <m:oMath>
          <m:sSubSup>
            <m:sSubSupPr>
              <m:ctrlPr>
                <w:rPr>
                  <w:rFonts w:ascii="Cambria Math" w:hAnsi="Cambria Math"/>
                  <w:i/>
                  <w:iCs w:val="0"/>
                </w:rPr>
              </m:ctrlPr>
            </m:sSubSupPr>
            <m:e>
              <m:r>
                <w:rPr>
                  <w:rFonts w:ascii="Cambria Math" w:hAnsi="Cambria Math"/>
                </w:rPr>
                <m:t>Q</m:t>
              </m:r>
            </m:e>
            <m:sub>
              <m:r>
                <w:rPr>
                  <w:rFonts w:ascii="Cambria Math" w:hAnsi="Cambria Math"/>
                </w:rPr>
                <m:t>t+1</m:t>
              </m:r>
            </m:sub>
            <m:sup>
              <m:r>
                <w:rPr>
                  <w:rFonts w:ascii="Cambria Math" w:hAnsi="Cambria Math"/>
                </w:rPr>
                <m:t>i</m:t>
              </m:r>
            </m:sup>
          </m:sSubSup>
          <m:d>
            <m:dPr>
              <m:ctrlPr>
                <w:rPr>
                  <w:rFonts w:ascii="Cambria Math" w:hAnsi="Cambria Math"/>
                  <w:i/>
                  <w:iCs w:val="0"/>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a</m:t>
                  </m:r>
                </m:e>
                <m:sub>
                  <m:r>
                    <w:rPr>
                      <w:rFonts w:ascii="Cambria Math" w:hAnsi="Cambria Math"/>
                    </w:rPr>
                    <m:t>t</m:t>
                  </m:r>
                </m:sub>
              </m:sSub>
            </m:e>
          </m:d>
          <m:r>
            <w:rPr>
              <w:rFonts w:ascii="Cambria Math" w:hAnsi="Cambria Math"/>
            </w:rPr>
            <m:t>=</m:t>
          </m:r>
          <m:sSubSup>
            <m:sSubSupPr>
              <m:ctrlPr>
                <w:rPr>
                  <w:rFonts w:ascii="Cambria Math" w:hAnsi="Cambria Math"/>
                  <w:i/>
                  <w:iCs w:val="0"/>
                </w:rPr>
              </m:ctrlPr>
            </m:sSubSupPr>
            <m:e>
              <m:r>
                <w:rPr>
                  <w:rFonts w:ascii="Cambria Math" w:hAnsi="Cambria Math"/>
                </w:rPr>
                <m:t>Q</m:t>
              </m:r>
            </m:e>
            <m:sub>
              <m:r>
                <w:rPr>
                  <w:rFonts w:ascii="Cambria Math" w:hAnsi="Cambria Math"/>
                </w:rPr>
                <m:t>t</m:t>
              </m:r>
            </m:sub>
            <m:sup>
              <m:r>
                <w:rPr>
                  <w:rFonts w:ascii="Cambria Math" w:hAnsi="Cambria Math"/>
                </w:rPr>
                <m:t>i</m:t>
              </m:r>
            </m:sup>
          </m:sSubSup>
          <m:d>
            <m:dPr>
              <m:ctrlPr>
                <w:rPr>
                  <w:rFonts w:ascii="Cambria Math" w:hAnsi="Cambria Math"/>
                  <w:i/>
                  <w:iCs w:val="0"/>
                </w:rPr>
              </m:ctrlPr>
            </m:dPr>
            <m:e>
              <m:sSub>
                <m:sSubPr>
                  <m:ctrlPr>
                    <w:rPr>
                      <w:rFonts w:ascii="Cambria Math" w:hAnsi="Cambria Math"/>
                      <w:i/>
                      <w:iCs w:val="0"/>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iCs w:val="0"/>
                    </w:rPr>
                  </m:ctrlPr>
                </m:sSubPr>
                <m:e>
                  <m:r>
                    <w:rPr>
                      <w:rFonts w:ascii="Cambria Math" w:hAnsi="Cambria Math"/>
                    </w:rPr>
                    <m:t>a</m:t>
                  </m:r>
                </m:e>
                <m:sub>
                  <m:r>
                    <w:rPr>
                      <w:rFonts w:ascii="Cambria Math" w:hAnsi="Cambria Math"/>
                    </w:rPr>
                    <m:t>t</m:t>
                  </m:r>
                </m:sub>
              </m:sSub>
            </m:e>
          </m:d>
          <m:r>
            <w:rPr>
              <w:rFonts w:ascii="Cambria Math" w:hAnsi="Cambria Math"/>
            </w:rPr>
            <m:t>+</m:t>
          </m:r>
          <m:sSup>
            <m:sSupPr>
              <m:ctrlPr>
                <w:rPr>
                  <w:rFonts w:ascii="Cambria Math" w:hAnsi="Cambria Math"/>
                  <w:i/>
                  <w:iCs w:val="0"/>
                </w:rPr>
              </m:ctrlPr>
            </m:sSupPr>
            <m:e>
              <m:r>
                <w:rPr>
                  <w:rFonts w:ascii="Cambria Math" w:hAnsi="Cambria Math"/>
                </w:rPr>
                <m:t>η</m:t>
              </m:r>
            </m:e>
            <m:sup>
              <m:r>
                <w:rPr>
                  <w:rFonts w:ascii="Cambria Math" w:hAnsi="Cambria Math"/>
                </w:rPr>
                <m:t>i</m:t>
              </m:r>
            </m:sup>
          </m:sSup>
          <m:r>
            <w:rPr>
              <w:rFonts w:ascii="Cambria Math" w:hAnsi="Cambria Math"/>
            </w:rPr>
            <m:t>[</m:t>
          </m:r>
          <m:sSubSup>
            <m:sSubSupPr>
              <m:ctrlPr>
                <w:rPr>
                  <w:rFonts w:ascii="Cambria Math" w:hAnsi="Cambria Math"/>
                  <w:i/>
                  <w:iCs w:val="0"/>
                </w:rPr>
              </m:ctrlPr>
            </m:sSubSupPr>
            <m:e>
              <m:r>
                <w:rPr>
                  <w:rFonts w:ascii="Cambria Math" w:hAnsi="Cambria Math"/>
                </w:rPr>
                <m:t>r</m:t>
              </m:r>
            </m:e>
            <m:sub>
              <m:r>
                <w:rPr>
                  <w:rFonts w:ascii="Cambria Math" w:hAnsi="Cambria Math"/>
                </w:rPr>
                <m:t>t+1</m:t>
              </m:r>
            </m:sub>
            <m:sup>
              <m:r>
                <w:rPr>
                  <w:rFonts w:ascii="Cambria Math" w:hAnsi="Cambria Math"/>
                </w:rPr>
                <m:t>i</m:t>
              </m:r>
            </m:sup>
          </m:sSubSup>
          <m:r>
            <w:rPr>
              <w:rFonts w:ascii="Cambria Math" w:hAnsi="Cambria Math"/>
            </w:rPr>
            <m:t>+</m:t>
          </m:r>
          <m:sSup>
            <m:sSupPr>
              <m:ctrlPr>
                <w:rPr>
                  <w:rFonts w:ascii="Cambria Math" w:hAnsi="Cambria Math"/>
                  <w:i/>
                </w:rPr>
              </m:ctrlPr>
            </m:sSupPr>
            <m:e>
              <m:r>
                <w:rPr>
                  <w:rFonts w:ascii="Cambria Math" w:hAnsi="Cambria Math"/>
                </w:rPr>
                <m:t>γ</m:t>
              </m:r>
              <m:ctrlPr>
                <w:rPr>
                  <w:rFonts w:ascii="Cambria Math" w:hAnsi="Cambria Math"/>
                  <w:i/>
                  <w:iCs w:val="0"/>
                </w:rPr>
              </m:ctrlPr>
            </m:e>
            <m:sup>
              <m:r>
                <w:rPr>
                  <w:rFonts w:ascii="Cambria Math" w:hAnsi="Cambria Math"/>
                </w:rPr>
                <m:t>i</m:t>
              </m:r>
            </m:sup>
          </m:sSup>
          <m:func>
            <m:funcPr>
              <m:ctrlPr>
                <w:rPr>
                  <w:rFonts w:ascii="Cambria Math" w:hAnsi="Cambria Math"/>
                  <w:i/>
                  <w:iCs w:val="0"/>
                </w:rPr>
              </m:ctrlPr>
            </m:funcPr>
            <m:fName>
              <m:limLow>
                <m:limLowPr>
                  <m:ctrlPr>
                    <w:rPr>
                      <w:rFonts w:ascii="Cambria Math" w:hAnsi="Cambria Math"/>
                      <w:i/>
                      <w:iCs w:val="0"/>
                    </w:rPr>
                  </m:ctrlPr>
                </m:limLowPr>
                <m:e>
                  <m:r>
                    <m:rPr>
                      <m:sty m:val="p"/>
                    </m:rPr>
                    <w:rPr>
                      <w:rFonts w:ascii="Cambria Math" w:hAnsi="Cambria Math"/>
                    </w:rPr>
                    <m:t>max</m:t>
                  </m:r>
                </m:e>
                <m:lim>
                  <m:sSup>
                    <m:sSupPr>
                      <m:ctrlPr>
                        <w:rPr>
                          <w:rFonts w:ascii="Cambria Math" w:hAnsi="Cambria Math"/>
                          <w:i/>
                          <w:iCs w:val="0"/>
                        </w:rPr>
                      </m:ctrlPr>
                    </m:sSupPr>
                    <m:e>
                      <m:r>
                        <w:rPr>
                          <w:rFonts w:ascii="Cambria Math" w:hAnsi="Cambria Math"/>
                        </w:rPr>
                        <m:t>a</m:t>
                      </m:r>
                    </m:e>
                    <m:sup>
                      <m:r>
                        <w:rPr>
                          <w:rFonts w:ascii="Cambria Math" w:hAnsi="Cambria Math"/>
                        </w:rPr>
                        <m:t>'</m:t>
                      </m:r>
                    </m:sup>
                  </m:sSup>
                </m:lim>
              </m:limLow>
            </m:fName>
            <m:e>
              <m:sSubSup>
                <m:sSubSupPr>
                  <m:ctrlPr>
                    <w:rPr>
                      <w:rFonts w:ascii="Cambria Math" w:hAnsi="Cambria Math"/>
                      <w:i/>
                      <w:iCs w:val="0"/>
                    </w:rPr>
                  </m:ctrlPr>
                </m:sSubSupPr>
                <m:e>
                  <m:r>
                    <w:rPr>
                      <w:rFonts w:ascii="Cambria Math" w:hAnsi="Cambria Math"/>
                    </w:rPr>
                    <m:t>Q</m:t>
                  </m:r>
                </m:e>
                <m:sub>
                  <m:r>
                    <w:rPr>
                      <w:rFonts w:ascii="Cambria Math" w:hAnsi="Cambria Math"/>
                    </w:rPr>
                    <m:t>t</m:t>
                  </m:r>
                </m:sub>
                <m:sup>
                  <m:r>
                    <w:rPr>
                      <w:rFonts w:ascii="Cambria Math" w:hAnsi="Cambria Math"/>
                    </w:rPr>
                    <m:t>i</m:t>
                  </m:r>
                </m:sup>
              </m:sSubSup>
              <m:d>
                <m:dPr>
                  <m:ctrlPr>
                    <w:rPr>
                      <w:rFonts w:ascii="Cambria Math" w:hAnsi="Cambria Math"/>
                      <w:i/>
                      <w:iCs w:val="0"/>
                    </w:rPr>
                  </m:ctrlPr>
                </m:dPr>
                <m:e>
                  <m:sSubSup>
                    <m:sSubSupPr>
                      <m:ctrlPr>
                        <w:rPr>
                          <w:rFonts w:ascii="Cambria Math" w:hAnsi="Cambria Math"/>
                          <w:i/>
                          <w:iCs w:val="0"/>
                        </w:rPr>
                      </m:ctrlPr>
                    </m:sSubSupPr>
                    <m:e>
                      <m:r>
                        <w:rPr>
                          <w:rFonts w:ascii="Cambria Math" w:hAnsi="Cambria Math"/>
                        </w:rPr>
                        <m:t>s</m:t>
                      </m:r>
                    </m:e>
                    <m:sub>
                      <m:r>
                        <w:rPr>
                          <w:rFonts w:ascii="Cambria Math" w:hAnsi="Cambria Math"/>
                        </w:rPr>
                        <m:t>t+1</m:t>
                      </m:r>
                    </m:sub>
                    <m:sup>
                      <m:r>
                        <w:rPr>
                          <w:rFonts w:ascii="Cambria Math" w:hAnsi="Cambria Math"/>
                        </w:rPr>
                        <m:t>i</m:t>
                      </m:r>
                    </m:sup>
                  </m:sSubSup>
                  <m:r>
                    <w:rPr>
                      <w:rFonts w:ascii="Cambria Math" w:hAnsi="Cambria Math"/>
                    </w:rPr>
                    <m:t>,</m:t>
                  </m:r>
                  <m:sSup>
                    <m:sSupPr>
                      <m:ctrlPr>
                        <w:rPr>
                          <w:rFonts w:ascii="Cambria Math" w:hAnsi="Cambria Math"/>
                          <w:i/>
                          <w:iCs w:val="0"/>
                        </w:rPr>
                      </m:ctrlPr>
                    </m:sSupPr>
                    <m:e>
                      <m:r>
                        <w:rPr>
                          <w:rFonts w:ascii="Cambria Math" w:hAnsi="Cambria Math"/>
                        </w:rPr>
                        <m:t>a</m:t>
                      </m:r>
                    </m:e>
                    <m:sup>
                      <m:r>
                        <w:rPr>
                          <w:rFonts w:ascii="Cambria Math" w:hAnsi="Cambria Math"/>
                        </w:rPr>
                        <m:t>'</m:t>
                      </m:r>
                    </m:sup>
                  </m:sSup>
                </m:e>
              </m:d>
              <m:r>
                <w:rPr>
                  <w:rFonts w:ascii="Cambria Math" w:hAnsi="Cambria Math"/>
                </w:rPr>
                <m:t>-</m:t>
              </m:r>
            </m:e>
          </m:func>
          <m:sSubSup>
            <m:sSubSupPr>
              <m:ctrlPr>
                <w:rPr>
                  <w:rFonts w:ascii="Cambria Math" w:hAnsi="Cambria Math"/>
                  <w:i/>
                  <w:iCs w:val="0"/>
                </w:rPr>
              </m:ctrlPr>
            </m:sSubSupPr>
            <m:e>
              <m:r>
                <w:rPr>
                  <w:rFonts w:ascii="Cambria Math" w:hAnsi="Cambria Math"/>
                </w:rPr>
                <m:t>Q</m:t>
              </m:r>
            </m:e>
            <m:sub>
              <m:r>
                <w:rPr>
                  <w:rFonts w:ascii="Cambria Math" w:hAnsi="Cambria Math"/>
                </w:rPr>
                <m:t>t</m:t>
              </m:r>
            </m:sub>
            <m:sup>
              <m:r>
                <w:rPr>
                  <w:rFonts w:ascii="Cambria Math" w:hAnsi="Cambria Math"/>
                </w:rPr>
                <m:t>i</m:t>
              </m:r>
            </m:sup>
          </m:sSubSup>
          <m:d>
            <m:dPr>
              <m:ctrlPr>
                <w:rPr>
                  <w:rFonts w:ascii="Cambria Math" w:hAnsi="Cambria Math"/>
                  <w:i/>
                  <w:iCs w:val="0"/>
                </w:rPr>
              </m:ctrlPr>
            </m:dPr>
            <m:e>
              <m:sSubSup>
                <m:sSubSupPr>
                  <m:ctrlPr>
                    <w:rPr>
                      <w:rFonts w:ascii="Cambria Math" w:hAnsi="Cambria Math"/>
                      <w:i/>
                      <w:iCs w:val="0"/>
                    </w:rPr>
                  </m:ctrlPr>
                </m:sSubSupPr>
                <m:e>
                  <m:r>
                    <w:rPr>
                      <w:rFonts w:ascii="Cambria Math" w:hAnsi="Cambria Math"/>
                    </w:rPr>
                    <m:t>s</m:t>
                  </m:r>
                </m:e>
                <m:sub>
                  <m:r>
                    <w:rPr>
                      <w:rFonts w:ascii="Cambria Math" w:hAnsi="Cambria Math"/>
                    </w:rPr>
                    <m:t>t</m:t>
                  </m:r>
                </m:sub>
                <m:sup>
                  <m:r>
                    <w:rPr>
                      <w:rFonts w:ascii="Cambria Math" w:hAnsi="Cambria Math"/>
                    </w:rPr>
                    <m:t>i</m:t>
                  </m:r>
                </m:sup>
              </m:sSubSup>
              <m:r>
                <w:rPr>
                  <w:rFonts w:ascii="Cambria Math" w:hAnsi="Cambria Math"/>
                </w:rPr>
                <m:t>,</m:t>
              </m:r>
              <m:sSubSup>
                <m:sSubSupPr>
                  <m:ctrlPr>
                    <w:rPr>
                      <w:rFonts w:ascii="Cambria Math" w:hAnsi="Cambria Math"/>
                      <w:i/>
                      <w:iCs w:val="0"/>
                    </w:rPr>
                  </m:ctrlPr>
                </m:sSubSupPr>
                <m:e>
                  <m:r>
                    <w:rPr>
                      <w:rFonts w:ascii="Cambria Math" w:hAnsi="Cambria Math"/>
                    </w:rPr>
                    <m:t>a</m:t>
                  </m:r>
                </m:e>
                <m:sub>
                  <m:r>
                    <w:rPr>
                      <w:rFonts w:ascii="Cambria Math" w:hAnsi="Cambria Math"/>
                    </w:rPr>
                    <m:t>t</m:t>
                  </m:r>
                </m:sub>
                <m:sup>
                  <m:r>
                    <w:rPr>
                      <w:rFonts w:ascii="Cambria Math" w:hAnsi="Cambria Math"/>
                    </w:rPr>
                    <m:t>i</m:t>
                  </m:r>
                </m:sup>
              </m:sSubSup>
            </m:e>
          </m:d>
          <m:r>
            <w:rPr>
              <w:rFonts w:ascii="Cambria Math" w:hAnsi="Cambria Math"/>
            </w:rPr>
            <m:t>]</m:t>
          </m:r>
        </m:oMath>
      </m:oMathPara>
    </w:p>
    <w:p w14:paraId="648FC2CC" w14:textId="77777777" w:rsidR="00A05A82" w:rsidRPr="00407ED7" w:rsidRDefault="00A05A82" w:rsidP="007F0570">
      <w:pPr>
        <w:rPr>
          <w:iCs w:val="0"/>
        </w:rPr>
      </w:pPr>
    </w:p>
    <w:p w14:paraId="08E436A0" w14:textId="1455EB23" w:rsidR="00D37ED5" w:rsidRDefault="00D37ED5" w:rsidP="00D37ED5">
      <w:pPr>
        <w:pStyle w:val="3"/>
      </w:pPr>
      <w:r>
        <w:rPr>
          <w:rFonts w:hint="eastAsia"/>
        </w:rPr>
        <w:t>2</w:t>
      </w:r>
      <w:r>
        <w:t xml:space="preserve">.2 </w:t>
      </w:r>
      <w:r w:rsidR="00504409">
        <w:rPr>
          <w:rFonts w:hint="eastAsia"/>
        </w:rPr>
        <w:t>基于目标收益的</w:t>
      </w:r>
      <w:r w:rsidR="00E670A9">
        <w:rPr>
          <w:rFonts w:hint="eastAsia"/>
        </w:rPr>
        <w:t>学习率</w:t>
      </w:r>
    </w:p>
    <w:p w14:paraId="24664695" w14:textId="6214B7A2" w:rsidR="00AB0FD1" w:rsidRDefault="00E670A9" w:rsidP="00AB0FD1">
      <w:r>
        <w:rPr>
          <w:rFonts w:hint="eastAsia"/>
        </w:rPr>
        <w:t>我们考虑通过智能体的平均收益和目标收益来定义学习率，学习率反应的是环境的变化</w:t>
      </w:r>
      <w:r w:rsidR="008733D0">
        <w:rPr>
          <w:rFonts w:hint="eastAsia"/>
        </w:rPr>
        <w:t>对智能体策略</w:t>
      </w:r>
      <w:r w:rsidR="00504409">
        <w:rPr>
          <w:rFonts w:hint="eastAsia"/>
        </w:rPr>
        <w:t>的影响。</w:t>
      </w:r>
      <w:r w:rsidR="00AB0FD1">
        <w:rPr>
          <w:rFonts w:hint="eastAsia"/>
        </w:rPr>
        <w:t>为了达到这个目的，我们将平均收益</w:t>
      </w:r>
      <m:oMath>
        <m:acc>
          <m:accPr>
            <m:chr m:val="̃"/>
            <m:ctrlPr>
              <w:rPr>
                <w:rFonts w:ascii="Cambria Math" w:hAnsi="Cambria Math"/>
                <w:i/>
              </w:rPr>
            </m:ctrlPr>
          </m:accPr>
          <m:e>
            <m:r>
              <w:rPr>
                <w:rFonts w:ascii="Cambria Math" w:hAnsi="Cambria Math"/>
              </w:rPr>
              <m:t>R</m:t>
            </m:r>
          </m:e>
        </m:acc>
      </m:oMath>
      <w:r w:rsidR="00AB0FD1">
        <w:rPr>
          <w:rFonts w:hint="eastAsia"/>
        </w:rPr>
        <w:t>与目标收益</w:t>
      </w:r>
      <m:oMath>
        <m:acc>
          <m:accPr>
            <m:ctrlPr>
              <w:rPr>
                <w:rFonts w:ascii="Cambria Math" w:hAnsi="Cambria Math"/>
                <w:i/>
              </w:rPr>
            </m:ctrlPr>
          </m:accPr>
          <m:e>
            <m:r>
              <w:rPr>
                <w:rFonts w:ascii="Cambria Math" w:hAnsi="Cambria Math"/>
              </w:rPr>
              <m:t>R</m:t>
            </m:r>
          </m:e>
        </m:acc>
      </m:oMath>
      <w:r w:rsidR="00AB0FD1">
        <w:rPr>
          <w:rFonts w:hint="eastAsia"/>
        </w:rPr>
        <w:t>的差值</w:t>
      </w:r>
      <w:r w:rsidR="00920DCC">
        <w:rPr>
          <w:rFonts w:hint="eastAsia"/>
        </w:rPr>
        <w:t>定义为学习率</w:t>
      </w:r>
      <w:r w:rsidR="00AB0FD1">
        <w:rPr>
          <w:rFonts w:hint="eastAsia"/>
        </w:rPr>
        <w:t>，即</w:t>
      </w:r>
    </w:p>
    <w:p w14:paraId="02AE8246" w14:textId="2A3D16F2" w:rsidR="00AB0FD1" w:rsidRPr="00FD2935" w:rsidRDefault="00BC5410" w:rsidP="00AB0FD1">
      <w:pPr>
        <w:rPr>
          <w:i/>
        </w:rPr>
      </w:pPr>
      <m:oMathPara>
        <m:oMath>
          <m:sSup>
            <m:sSupPr>
              <m:ctrlPr>
                <w:rPr>
                  <w:rFonts w:ascii="Cambria Math" w:hAnsi="Cambria Math"/>
                  <w:i/>
                </w:rPr>
              </m:ctrlPr>
            </m:sSupPr>
            <m:e>
              <m:r>
                <w:rPr>
                  <w:rFonts w:ascii="Cambria Math" w:hAnsi="Cambria Math"/>
                </w:rPr>
                <m:t>η</m:t>
              </m:r>
            </m:e>
            <m:sup>
              <m:r>
                <w:rPr>
                  <w:rFonts w:ascii="Cambria Math" w:hAnsi="Cambria Math"/>
                </w:rPr>
                <m:t>i</m:t>
              </m:r>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i</m:t>
              </m:r>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i</m:t>
              </m:r>
            </m:sup>
          </m:sSup>
        </m:oMath>
      </m:oMathPara>
    </w:p>
    <w:p w14:paraId="37A56BF9" w14:textId="27D07A62" w:rsidR="001E13FB" w:rsidRPr="00FD2935" w:rsidRDefault="00BC5410" w:rsidP="001E13FB">
      <w:pPr>
        <w:rPr>
          <w:ins w:id="1" w:author="Liu xg" w:date="2021-06-08T14:37:00Z"/>
          <w:i/>
        </w:rPr>
      </w:pPr>
      <m:oMathPara>
        <m:oMath>
          <m:sSup>
            <m:sSupPr>
              <m:ctrlPr>
                <w:ins w:id="2" w:author="Liu xg" w:date="2021-06-08T14:37:00Z">
                  <w:rPr>
                    <w:rFonts w:ascii="Cambria Math" w:hAnsi="Cambria Math"/>
                    <w:i/>
                  </w:rPr>
                </w:ins>
              </m:ctrlPr>
            </m:sSupPr>
            <m:e>
              <m:r>
                <w:ins w:id="3" w:author="Liu xg" w:date="2021-06-08T14:37:00Z">
                  <w:rPr>
                    <w:rFonts w:ascii="Cambria Math" w:hAnsi="Cambria Math"/>
                  </w:rPr>
                  <m:t>η</m:t>
                </w:ins>
              </m:r>
            </m:e>
            <m:sup>
              <m:r>
                <w:ins w:id="4" w:author="Liu xg" w:date="2021-06-08T14:37:00Z">
                  <w:rPr>
                    <w:rFonts w:ascii="Cambria Math" w:hAnsi="Cambria Math"/>
                  </w:rPr>
                  <m:t>i</m:t>
                </w:ins>
              </m:r>
            </m:sup>
          </m:sSup>
          <m:r>
            <w:ins w:id="5" w:author="Liu xg" w:date="2021-06-08T14:37:00Z">
              <w:rPr>
                <w:rFonts w:ascii="Cambria Math" w:hAnsi="Cambria Math"/>
              </w:rPr>
              <m:t>=</m:t>
            </w:ins>
          </m:r>
          <m:f>
            <m:fPr>
              <m:ctrlPr>
                <w:ins w:id="6" w:author="Liu xg" w:date="2021-06-08T14:38:00Z">
                  <w:rPr>
                    <w:rFonts w:ascii="Cambria Math" w:hAnsi="Cambria Math"/>
                    <w:i/>
                  </w:rPr>
                </w:ins>
              </m:ctrlPr>
            </m:fPr>
            <m:num>
              <m:sSup>
                <m:sSupPr>
                  <m:ctrlPr>
                    <w:ins w:id="7" w:author="Liu xg" w:date="2021-06-08T14:38:00Z">
                      <w:rPr>
                        <w:rFonts w:ascii="Cambria Math" w:hAnsi="Cambria Math"/>
                        <w:i/>
                      </w:rPr>
                    </w:ins>
                  </m:ctrlPr>
                </m:sSupPr>
                <m:e>
                  <m:r>
                    <w:ins w:id="8" w:author="Liu xg" w:date="2021-06-08T14:38:00Z">
                      <w:rPr>
                        <w:rFonts w:ascii="Cambria Math" w:hAnsi="Cambria Math"/>
                      </w:rPr>
                      <m:t>max{</m:t>
                    </w:ins>
                  </m:r>
                  <m:acc>
                    <m:accPr>
                      <m:chr m:val="̃"/>
                      <m:ctrlPr>
                        <w:ins w:id="9" w:author="Liu xg" w:date="2021-06-08T14:38:00Z">
                          <w:rPr>
                            <w:rFonts w:ascii="Cambria Math" w:hAnsi="Cambria Math"/>
                            <w:i/>
                          </w:rPr>
                        </w:ins>
                      </m:ctrlPr>
                    </m:accPr>
                    <m:e>
                      <m:r>
                        <w:ins w:id="10" w:author="Liu xg" w:date="2021-06-08T14:38:00Z">
                          <w:rPr>
                            <w:rFonts w:ascii="Cambria Math" w:hAnsi="Cambria Math"/>
                          </w:rPr>
                          <m:t>R</m:t>
                        </w:ins>
                      </m:r>
                    </m:e>
                  </m:acc>
                </m:e>
                <m:sup>
                  <m:r>
                    <w:ins w:id="11" w:author="Liu xg" w:date="2021-06-08T14:38:00Z">
                      <w:rPr>
                        <w:rFonts w:ascii="Cambria Math" w:hAnsi="Cambria Math"/>
                      </w:rPr>
                      <m:t>i</m:t>
                    </w:ins>
                  </m:r>
                </m:sup>
              </m:sSup>
              <m:r>
                <w:ins w:id="12" w:author="Liu xg" w:date="2021-06-08T14:38:00Z">
                  <w:rPr>
                    <w:rFonts w:ascii="Cambria Math" w:hAnsi="Cambria Math"/>
                  </w:rPr>
                  <m:t>-</m:t>
                </w:ins>
              </m:r>
              <m:sSup>
                <m:sSupPr>
                  <m:ctrlPr>
                    <w:ins w:id="13" w:author="Liu xg" w:date="2021-06-08T14:38:00Z">
                      <w:rPr>
                        <w:rFonts w:ascii="Cambria Math" w:hAnsi="Cambria Math"/>
                        <w:i/>
                      </w:rPr>
                    </w:ins>
                  </m:ctrlPr>
                </m:sSupPr>
                <m:e>
                  <m:acc>
                    <m:accPr>
                      <m:ctrlPr>
                        <w:ins w:id="14" w:author="Liu xg" w:date="2021-06-08T14:38:00Z">
                          <w:rPr>
                            <w:rFonts w:ascii="Cambria Math" w:hAnsi="Cambria Math"/>
                            <w:i/>
                          </w:rPr>
                        </w:ins>
                      </m:ctrlPr>
                    </m:accPr>
                    <m:e>
                      <m:r>
                        <w:ins w:id="15" w:author="Liu xg" w:date="2021-06-08T14:38:00Z">
                          <w:rPr>
                            <w:rFonts w:ascii="Cambria Math" w:hAnsi="Cambria Math"/>
                          </w:rPr>
                          <m:t>R</m:t>
                        </w:ins>
                      </m:r>
                    </m:e>
                  </m:acc>
                </m:e>
                <m:sup>
                  <m:r>
                    <w:ins w:id="16" w:author="Liu xg" w:date="2021-06-08T14:38:00Z">
                      <w:rPr>
                        <w:rFonts w:ascii="Cambria Math" w:hAnsi="Cambria Math"/>
                      </w:rPr>
                      <m:t>i</m:t>
                    </w:ins>
                  </m:r>
                </m:sup>
              </m:sSup>
              <m:r>
                <w:ins w:id="17" w:author="Liu xg" w:date="2021-06-08T14:38:00Z">
                  <w:rPr>
                    <w:rFonts w:ascii="Cambria Math" w:hAnsi="Cambria Math"/>
                  </w:rPr>
                  <m:t>,0}</m:t>
                </w:ins>
              </m:r>
            </m:num>
            <m:den>
              <m:sSup>
                <m:sSupPr>
                  <m:ctrlPr>
                    <w:ins w:id="18" w:author="Liu xg" w:date="2021-06-08T14:38:00Z">
                      <w:rPr>
                        <w:rFonts w:ascii="Cambria Math" w:hAnsi="Cambria Math"/>
                        <w:i/>
                      </w:rPr>
                    </w:ins>
                  </m:ctrlPr>
                </m:sSupPr>
                <m:e>
                  <m:acc>
                    <m:accPr>
                      <m:ctrlPr>
                        <w:ins w:id="19" w:author="Liu xg" w:date="2021-06-08T14:38:00Z">
                          <w:rPr>
                            <w:rFonts w:ascii="Cambria Math" w:hAnsi="Cambria Math"/>
                            <w:i/>
                          </w:rPr>
                        </w:ins>
                      </m:ctrlPr>
                    </m:accPr>
                    <m:e>
                      <m:r>
                        <w:ins w:id="20" w:author="Liu xg" w:date="2021-06-08T14:38:00Z">
                          <w:rPr>
                            <w:rFonts w:ascii="Cambria Math" w:hAnsi="Cambria Math"/>
                          </w:rPr>
                          <m:t>R</m:t>
                        </w:ins>
                      </m:r>
                    </m:e>
                  </m:acc>
                </m:e>
                <m:sup>
                  <m:r>
                    <w:ins w:id="21" w:author="Liu xg" w:date="2021-06-08T14:38:00Z">
                      <w:rPr>
                        <w:rFonts w:ascii="Cambria Math" w:hAnsi="Cambria Math"/>
                      </w:rPr>
                      <m:t>i</m:t>
                    </w:ins>
                  </m:r>
                </m:sup>
              </m:sSup>
            </m:den>
          </m:f>
        </m:oMath>
      </m:oMathPara>
    </w:p>
    <w:p w14:paraId="0F98A8FA" w14:textId="77777777" w:rsidR="00AB0FD1" w:rsidRDefault="00AB0FD1" w:rsidP="00AB0FD1"/>
    <w:p w14:paraId="1954C232" w14:textId="6790F92B" w:rsidR="00504409" w:rsidRDefault="00504409" w:rsidP="00E670A9">
      <w:r>
        <w:rPr>
          <w:rFonts w:hint="eastAsia"/>
        </w:rPr>
        <w:t>目标收益</w:t>
      </w:r>
      <m:oMath>
        <m:acc>
          <m:accPr>
            <m:ctrlPr>
              <w:rPr>
                <w:rFonts w:ascii="Cambria Math" w:hAnsi="Cambria Math"/>
                <w:i/>
              </w:rPr>
            </m:ctrlPr>
          </m:accPr>
          <m:e>
            <m:r>
              <w:rPr>
                <w:rFonts w:ascii="Cambria Math" w:hAnsi="Cambria Math"/>
              </w:rPr>
              <m:t>R</m:t>
            </m:r>
          </m:e>
        </m:acc>
      </m:oMath>
      <w:r>
        <w:rPr>
          <w:rFonts w:hint="eastAsia"/>
        </w:rPr>
        <w:t>是一个固定值，每个智能体都有一个目标收益，它反映的是智能体的满足度。也就是说，当目标收益较大时，智能体需要获得较多的累加收益才能满足。平均收益</w:t>
      </w:r>
      <m:oMath>
        <m:acc>
          <m:accPr>
            <m:chr m:val="̃"/>
            <m:ctrlPr>
              <w:rPr>
                <w:rFonts w:ascii="Cambria Math" w:hAnsi="Cambria Math"/>
                <w:i/>
              </w:rPr>
            </m:ctrlPr>
          </m:accPr>
          <m:e>
            <m:r>
              <w:rPr>
                <w:rFonts w:ascii="Cambria Math" w:hAnsi="Cambria Math"/>
              </w:rPr>
              <m:t>R</m:t>
            </m:r>
          </m:e>
        </m:acc>
      </m:oMath>
      <w:r>
        <w:rPr>
          <w:rFonts w:hint="eastAsia"/>
        </w:rPr>
        <w:t>是智能体在一段时间内的平均奖励值。如果智能体的平均收益小于目标收益，表明这个智能体的目标没有达到，其表现出更多的探索性。当智能体的平均收益接近目标收益，表明智能体的策略达到了它的预期，其表现出更多的</w:t>
      </w:r>
      <w:r w:rsidRPr="00504409">
        <w:t>Exploitation</w:t>
      </w:r>
      <w:r>
        <w:rPr>
          <w:rFonts w:hint="eastAsia"/>
        </w:rPr>
        <w:t>。</w:t>
      </w:r>
    </w:p>
    <w:p w14:paraId="3FB3C8B4" w14:textId="6F277250" w:rsidR="00920DCC" w:rsidRDefault="00920DCC" w:rsidP="00E670A9"/>
    <w:p w14:paraId="1718A449" w14:textId="0C24F4C6" w:rsidR="00920DCC" w:rsidRDefault="00920DCC" w:rsidP="00920DCC">
      <w:r>
        <w:rPr>
          <w:rFonts w:hint="eastAsia"/>
        </w:rPr>
        <w:t>根据以上学习率的定义，当环境处于稳定状态时，智能体的策略逐渐收敛，其学习率处于较低水平。当环境状态存在突变，智能体的策略要能很快适应这个变化，此时期学习率处于较高水平。</w:t>
      </w:r>
    </w:p>
    <w:p w14:paraId="5759477E" w14:textId="77777777" w:rsidR="00920DCC" w:rsidRPr="00920DCC" w:rsidRDefault="00920DCC" w:rsidP="00E670A9">
      <w:pPr>
        <w:rPr>
          <w:i/>
        </w:rPr>
      </w:pPr>
    </w:p>
    <w:p w14:paraId="2E715E32" w14:textId="4E376799" w:rsidR="00633B6A" w:rsidRDefault="00633B6A" w:rsidP="00E670A9"/>
    <w:p w14:paraId="3E8E44B4" w14:textId="49AC50CC" w:rsidR="00633B6A" w:rsidRDefault="00633B6A" w:rsidP="00633B6A">
      <w:pPr>
        <w:pStyle w:val="3"/>
      </w:pPr>
      <w:r>
        <w:rPr>
          <w:rFonts w:hint="eastAsia"/>
        </w:rPr>
        <w:t>2</w:t>
      </w:r>
      <w:r>
        <w:t xml:space="preserve">.3 </w:t>
      </w:r>
      <w:r>
        <w:rPr>
          <w:rFonts w:hint="eastAsia"/>
        </w:rPr>
        <w:t>决策任务</w:t>
      </w:r>
    </w:p>
    <w:p w14:paraId="72A48A55" w14:textId="573C43E8" w:rsidR="00633B6A" w:rsidRDefault="00F52B26" w:rsidP="00633B6A">
      <w:pPr>
        <w:rPr>
          <w:ins w:id="22" w:author="Administrator" w:date="2021-06-09T00:22:00Z"/>
        </w:rPr>
      </w:pPr>
      <w:ins w:id="23" w:author="Liu xg" w:date="2021-06-08T15:20:00Z">
        <w:r>
          <w:rPr>
            <w:rFonts w:hint="eastAsia"/>
          </w:rPr>
          <w:t>本文模拟了多智能体</w:t>
        </w:r>
      </w:ins>
      <w:ins w:id="24" w:author="Liu xg" w:date="2021-06-08T15:21:00Z">
        <w:r>
          <w:rPr>
            <w:rFonts w:hint="eastAsia"/>
          </w:rPr>
          <w:t>资源采集的社会困境，困境中包含了有利资源</w:t>
        </w:r>
        <w:r>
          <w:t>(</w:t>
        </w:r>
        <w:r>
          <w:rPr>
            <w:rFonts w:hint="eastAsia"/>
          </w:rPr>
          <w:t>苹果</w:t>
        </w:r>
        <w:r>
          <w:t>)</w:t>
        </w:r>
        <w:r>
          <w:rPr>
            <w:rFonts w:hint="eastAsia"/>
          </w:rPr>
          <w:t>、不利资源</w:t>
        </w:r>
        <w:r>
          <w:rPr>
            <w:rFonts w:hint="eastAsia"/>
          </w:rPr>
          <w:t>(</w:t>
        </w:r>
        <w:r>
          <w:rPr>
            <w:rFonts w:hint="eastAsia"/>
          </w:rPr>
          <w:t>垃圾</w:t>
        </w:r>
        <w:r>
          <w:rPr>
            <w:rFonts w:hint="eastAsia"/>
          </w:rPr>
          <w:t>)</w:t>
        </w:r>
        <w:r>
          <w:rPr>
            <w:rFonts w:hint="eastAsia"/>
          </w:rPr>
          <w:t>，且两种资源</w:t>
        </w:r>
      </w:ins>
      <w:ins w:id="25" w:author="Liu xg" w:date="2021-06-08T15:22:00Z">
        <w:r>
          <w:rPr>
            <w:rFonts w:hint="eastAsia"/>
          </w:rPr>
          <w:t>的生长区域</w:t>
        </w:r>
      </w:ins>
      <w:ins w:id="26" w:author="Liu xg" w:date="2021-06-08T15:26:00Z">
        <w:r>
          <w:rPr>
            <w:rFonts w:hint="eastAsia"/>
          </w:rPr>
          <w:t>均分模拟的</w:t>
        </w:r>
      </w:ins>
      <w:ins w:id="27" w:author="Liu xg" w:date="2021-06-08T15:27:00Z">
        <w:r>
          <w:rPr>
            <w:rFonts w:hint="eastAsia"/>
          </w:rPr>
          <w:t>测试</w:t>
        </w:r>
      </w:ins>
      <w:ins w:id="28" w:author="Liu xg" w:date="2021-06-08T15:21:00Z">
        <w:r>
          <w:rPr>
            <w:rFonts w:hint="eastAsia"/>
          </w:rPr>
          <w:t>环境</w:t>
        </w:r>
      </w:ins>
      <w:ins w:id="29" w:author="Liu xg" w:date="2021-06-08T15:27:00Z">
        <w:r>
          <w:rPr>
            <w:rFonts w:hint="eastAsia"/>
          </w:rPr>
          <w:t>。环境苹果和垃圾存在不同的增长率，其中苹果的增长</w:t>
        </w:r>
      </w:ins>
      <w:ins w:id="30" w:author="Liu xg" w:date="2021-06-08T15:28:00Z">
        <w:r>
          <w:rPr>
            <w:rFonts w:hint="eastAsia"/>
          </w:rPr>
          <w:t>率与垃圾的数量呈负相关。在该困境中多智能体可以采集苹果获得较高的</w:t>
        </w:r>
      </w:ins>
      <w:ins w:id="31" w:author="Liu xg" w:date="2021-06-08T15:29:00Z">
        <w:r>
          <w:rPr>
            <w:rFonts w:hint="eastAsia"/>
          </w:rPr>
          <w:t>收益，而清理垃圾会获得较低的收益，</w:t>
        </w:r>
      </w:ins>
      <w:ins w:id="32" w:author="Liu xg" w:date="2021-06-08T16:07:00Z">
        <w:r w:rsidR="00E04946">
          <w:rPr>
            <w:rFonts w:hint="eastAsia"/>
          </w:rPr>
          <w:t>多智能体</w:t>
        </w:r>
      </w:ins>
      <w:ins w:id="33" w:author="Liu xg" w:date="2021-06-08T16:12:00Z">
        <w:r w:rsidR="00E04946">
          <w:rPr>
            <w:rFonts w:hint="eastAsia"/>
          </w:rPr>
          <w:t>可以</w:t>
        </w:r>
      </w:ins>
      <w:ins w:id="34" w:author="Liu xg" w:date="2021-06-08T16:07:00Z">
        <w:r w:rsidR="00E04946">
          <w:rPr>
            <w:rFonts w:hint="eastAsia"/>
          </w:rPr>
          <w:t>根据自身的资源需求取进行资源的采集，</w:t>
        </w:r>
      </w:ins>
      <w:ins w:id="35" w:author="Liu xg" w:date="2021-06-08T16:12:00Z">
        <w:r w:rsidR="00E04946">
          <w:rPr>
            <w:rFonts w:hint="eastAsia"/>
          </w:rPr>
          <w:t>但</w:t>
        </w:r>
      </w:ins>
      <w:ins w:id="36" w:author="Liu xg" w:date="2021-06-08T16:07:00Z">
        <w:r w:rsidR="00E04946">
          <w:rPr>
            <w:rFonts w:hint="eastAsia"/>
          </w:rPr>
          <w:t>要</w:t>
        </w:r>
      </w:ins>
      <w:ins w:id="37" w:author="Liu xg" w:date="2021-06-08T16:11:00Z">
        <w:r w:rsidR="00E04946">
          <w:rPr>
            <w:rFonts w:hint="eastAsia"/>
          </w:rPr>
          <w:t>保证环境中资源的平衡增长才能使得集体的收益最大</w:t>
        </w:r>
      </w:ins>
      <w:ins w:id="38" w:author="Liu xg" w:date="2021-06-08T16:12:00Z">
        <w:r w:rsidR="00E04946">
          <w:rPr>
            <w:rFonts w:hint="eastAsia"/>
          </w:rPr>
          <w:t>。</w:t>
        </w:r>
      </w:ins>
    </w:p>
    <w:p w14:paraId="3E05FC2A" w14:textId="01080E44" w:rsidR="0052167E" w:rsidRPr="00BC5410" w:rsidRDefault="0052167E" w:rsidP="00633B6A">
      <w:pPr>
        <w:rPr>
          <w:rFonts w:hint="eastAsia"/>
        </w:rPr>
      </w:pPr>
      <w:ins w:id="39" w:author="Administrator" w:date="2021-06-09T00:22:00Z">
        <w:r>
          <w:rPr>
            <w:rFonts w:hint="eastAsia"/>
          </w:rPr>
          <w:t>模拟的测试环境如图</w:t>
        </w:r>
      </w:ins>
      <w:ins w:id="40" w:author="Administrator" w:date="2021-06-09T00:23:00Z">
        <w:r>
          <w:rPr>
            <w:rFonts w:hint="eastAsia"/>
          </w:rPr>
          <w:t>.</w:t>
        </w:r>
        <w:r>
          <w:rPr>
            <w:rFonts w:hint="eastAsia"/>
          </w:rPr>
          <w:t>所示，环境</w:t>
        </w:r>
      </w:ins>
      <w:ins w:id="41" w:author="Administrator" w:date="2021-06-09T00:26:00Z">
        <w:r>
          <w:rPr>
            <w:rFonts w:hint="eastAsia"/>
          </w:rPr>
          <w:t>地图大小</w:t>
        </w:r>
      </w:ins>
      <w:ins w:id="42" w:author="Administrator" w:date="2021-06-09T00:23:00Z">
        <w:r>
          <w:rPr>
            <w:rFonts w:hint="eastAsia"/>
          </w:rPr>
          <w:t>为</w:t>
        </w:r>
        <w:r>
          <w:rPr>
            <w:rFonts w:hint="eastAsia"/>
          </w:rPr>
          <w:t>1</w:t>
        </w:r>
        <w:r>
          <w:t>2*20</w:t>
        </w:r>
      </w:ins>
      <w:ins w:id="43" w:author="Administrator" w:date="2021-06-09T00:26:00Z">
        <w:r>
          <w:rPr>
            <w:rFonts w:hint="eastAsia"/>
          </w:rPr>
          <w:t>个单位</w:t>
        </w:r>
      </w:ins>
      <w:ins w:id="44" w:author="Administrator" w:date="2021-06-09T00:25:00Z">
        <w:r>
          <w:rPr>
            <w:rFonts w:hint="eastAsia"/>
          </w:rPr>
          <w:t>，</w:t>
        </w:r>
      </w:ins>
      <w:ins w:id="45" w:author="Administrator" w:date="2021-06-09T00:49:00Z">
        <w:r w:rsidR="00D20B14">
          <w:rPr>
            <w:rFonts w:hint="eastAsia"/>
          </w:rPr>
          <w:t>其中</w:t>
        </w:r>
      </w:ins>
      <w:ins w:id="46" w:author="Administrator" w:date="2021-06-09T00:26:00Z">
        <w:r>
          <w:rPr>
            <w:rFonts w:hint="eastAsia"/>
          </w:rPr>
          <w:t>垃圾增长在环境的</w:t>
        </w:r>
      </w:ins>
      <w:ins w:id="47" w:author="Administrator" w:date="2021-06-09T00:27:00Z">
        <w:r>
          <w:rPr>
            <w:rFonts w:hint="eastAsia"/>
          </w:rPr>
          <w:t>上半</w:t>
        </w:r>
      </w:ins>
      <w:ins w:id="48" w:author="Administrator" w:date="2021-06-09T00:29:00Z">
        <w:r>
          <w:rPr>
            <w:rFonts w:hint="eastAsia"/>
          </w:rPr>
          <w:t>部</w:t>
        </w:r>
      </w:ins>
      <w:ins w:id="49" w:author="Administrator" w:date="2021-06-09T00:27:00Z">
        <w:r>
          <w:rPr>
            <w:rFonts w:hint="eastAsia"/>
          </w:rPr>
          <w:t>区域，苹果增长在环境的</w:t>
        </w:r>
      </w:ins>
      <w:ins w:id="50" w:author="Administrator" w:date="2021-06-09T00:29:00Z">
        <w:r>
          <w:rPr>
            <w:rFonts w:hint="eastAsia"/>
          </w:rPr>
          <w:t>下半部区域</w:t>
        </w:r>
      </w:ins>
      <w:ins w:id="51" w:author="Administrator" w:date="2021-06-09T00:42:00Z">
        <w:r w:rsidR="00D20B14">
          <w:rPr>
            <w:rFonts w:hint="eastAsia"/>
          </w:rPr>
          <w:t>。</w:t>
        </w:r>
      </w:ins>
      <w:ins w:id="52" w:author="Administrator" w:date="2021-06-09T00:51:00Z">
        <w:r w:rsidR="00D20B14">
          <w:rPr>
            <w:rFonts w:hint="eastAsia"/>
          </w:rPr>
          <w:t>垃圾增长区域的每个单位以概率</w:t>
        </w:r>
      </w:ins>
      <m:oMath>
        <m:sSub>
          <m:sSubPr>
            <m:ctrlPr>
              <w:ins w:id="53" w:author="Administrator" w:date="2021-06-09T00:51:00Z">
                <w:rPr>
                  <w:rFonts w:ascii="Cambria Math" w:hAnsi="Cambria Math"/>
                  <w:i/>
                </w:rPr>
              </w:ins>
            </m:ctrlPr>
          </m:sSubPr>
          <m:e>
            <m:r>
              <w:ins w:id="54" w:author="Administrator" w:date="2021-06-09T00:53:00Z">
                <w:rPr>
                  <w:rFonts w:ascii="Cambria Math" w:hAnsi="Cambria Math"/>
                </w:rPr>
                <m:t>δ</m:t>
              </w:ins>
            </m:r>
          </m:e>
          <m:sub>
            <m:r>
              <w:ins w:id="55" w:author="Administrator" w:date="2021-06-09T00:52:00Z">
                <w:rPr>
                  <w:rFonts w:ascii="Cambria Math" w:hAnsi="Cambria Math"/>
                </w:rPr>
                <m:t>g</m:t>
              </w:ins>
            </m:r>
          </m:sub>
        </m:sSub>
      </m:oMath>
      <w:ins w:id="56" w:author="Administrator" w:date="2021-06-09T00:54:00Z">
        <w:r w:rsidR="00D20B14">
          <w:rPr>
            <w:rFonts w:hint="eastAsia"/>
          </w:rPr>
          <w:t>生长垃圾，</w:t>
        </w:r>
      </w:ins>
      <w:ins w:id="57" w:author="Administrator" w:date="2021-06-09T00:56:00Z">
        <w:r w:rsidR="00BC5410">
          <w:rPr>
            <w:rFonts w:hint="eastAsia"/>
          </w:rPr>
          <w:t>记环境中垃圾的数量为</w:t>
        </w:r>
      </w:ins>
      <m:oMath>
        <m:sSub>
          <m:sSubPr>
            <m:ctrlPr>
              <w:ins w:id="58" w:author="Administrator" w:date="2021-06-09T00:56:00Z">
                <w:rPr>
                  <w:rFonts w:ascii="Cambria Math" w:hAnsi="Cambria Math"/>
                  <w:i/>
                </w:rPr>
              </w:ins>
            </m:ctrlPr>
          </m:sSubPr>
          <m:e>
            <m:r>
              <w:ins w:id="59" w:author="Administrator" w:date="2021-06-09T00:56:00Z">
                <w:rPr>
                  <w:rFonts w:ascii="Cambria Math" w:hAnsi="Cambria Math"/>
                </w:rPr>
                <m:t>N</m:t>
              </w:ins>
            </m:r>
          </m:e>
          <m:sub>
            <m:r>
              <w:ins w:id="60" w:author="Administrator" w:date="2021-06-09T00:56:00Z">
                <w:rPr>
                  <w:rFonts w:ascii="Cambria Math" w:hAnsi="Cambria Math"/>
                </w:rPr>
                <m:t>g</m:t>
              </w:ins>
            </m:r>
          </m:sub>
        </m:sSub>
      </m:oMath>
      <w:ins w:id="61" w:author="Administrator" w:date="2021-06-09T00:56:00Z">
        <w:r w:rsidR="00BC5410">
          <w:rPr>
            <w:rFonts w:hint="eastAsia"/>
          </w:rPr>
          <w:t>；</w:t>
        </w:r>
      </w:ins>
      <w:ins w:id="62" w:author="Administrator" w:date="2021-06-09T00:54:00Z">
        <w:r w:rsidR="00D20B14">
          <w:rPr>
            <w:rFonts w:hint="eastAsia"/>
          </w:rPr>
          <w:t>苹果区域以概率</w:t>
        </w:r>
      </w:ins>
      <m:oMath>
        <m:sSub>
          <m:sSubPr>
            <m:ctrlPr>
              <w:ins w:id="63" w:author="Administrator" w:date="2021-06-09T00:54:00Z">
                <w:rPr>
                  <w:rFonts w:ascii="Cambria Math" w:hAnsi="Cambria Math"/>
                  <w:i/>
                </w:rPr>
              </w:ins>
            </m:ctrlPr>
          </m:sSubPr>
          <m:e>
            <m:r>
              <w:ins w:id="64" w:author="Administrator" w:date="2021-06-09T00:54:00Z">
                <w:rPr>
                  <w:rFonts w:ascii="Cambria Math" w:hAnsi="Cambria Math"/>
                </w:rPr>
                <m:t>δ</m:t>
              </w:ins>
            </m:r>
          </m:e>
          <m:sub>
            <m:r>
              <w:ins w:id="65" w:author="Administrator" w:date="2021-06-09T00:54:00Z">
                <w:rPr>
                  <w:rFonts w:ascii="Cambria Math" w:hAnsi="Cambria Math" w:hint="eastAsia"/>
                </w:rPr>
                <m:t>a</m:t>
              </w:ins>
            </m:r>
          </m:sub>
        </m:sSub>
      </m:oMath>
      <w:ins w:id="66" w:author="Administrator" w:date="2021-06-09T00:54:00Z">
        <w:r w:rsidR="00D20B14">
          <w:rPr>
            <w:rFonts w:hint="eastAsia"/>
          </w:rPr>
          <w:t>生长苹果</w:t>
        </w:r>
      </w:ins>
      <w:ins w:id="67" w:author="Administrator" w:date="2021-06-09T00:56:00Z">
        <w:r w:rsidR="00BC5410">
          <w:rPr>
            <w:rFonts w:hint="eastAsia"/>
          </w:rPr>
          <w:t>，记环境中</w:t>
        </w:r>
      </w:ins>
      <w:ins w:id="68" w:author="Administrator" w:date="2021-06-09T00:54:00Z">
        <w:r w:rsidR="00BC5410">
          <w:rPr>
            <w:rFonts w:hint="eastAsia"/>
          </w:rPr>
          <w:t>苹果的数量</w:t>
        </w:r>
      </w:ins>
      <w:ins w:id="69" w:author="Administrator" w:date="2021-06-09T00:56:00Z">
        <w:r w:rsidR="00BC5410">
          <w:rPr>
            <w:rFonts w:hint="eastAsia"/>
          </w:rPr>
          <w:t>为</w:t>
        </w:r>
      </w:ins>
      <m:oMath>
        <m:sSub>
          <m:sSubPr>
            <m:ctrlPr>
              <w:ins w:id="70" w:author="Administrator" w:date="2021-06-09T00:55:00Z">
                <w:rPr>
                  <w:rFonts w:ascii="Cambria Math" w:hAnsi="Cambria Math"/>
                  <w:i/>
                </w:rPr>
              </w:ins>
            </m:ctrlPr>
          </m:sSubPr>
          <m:e>
            <m:r>
              <w:ins w:id="71" w:author="Administrator" w:date="2021-06-09T00:55:00Z">
                <w:rPr>
                  <w:rFonts w:ascii="Cambria Math" w:hAnsi="Cambria Math"/>
                </w:rPr>
                <m:t>N</m:t>
              </w:ins>
            </m:r>
          </m:e>
          <m:sub>
            <m:r>
              <w:ins w:id="72" w:author="Administrator" w:date="2021-06-09T00:56:00Z">
                <w:rPr>
                  <w:rFonts w:ascii="Cambria Math" w:hAnsi="Cambria Math"/>
                </w:rPr>
                <m:t>a</m:t>
              </w:ins>
            </m:r>
          </m:sub>
        </m:sSub>
      </m:oMath>
      <w:ins w:id="73" w:author="Administrator" w:date="2021-06-09T00:56:00Z">
        <w:r w:rsidR="00BC5410">
          <w:rPr>
            <w:rFonts w:hint="eastAsia"/>
          </w:rPr>
          <w:t>。</w:t>
        </w:r>
      </w:ins>
      <w:ins w:id="74" w:author="Administrator" w:date="2021-06-09T00:57:00Z">
        <w:r w:rsidR="00BC5410">
          <w:rPr>
            <w:rFonts w:hint="eastAsia"/>
          </w:rPr>
          <w:t>苹果的增长概率</w:t>
        </w:r>
      </w:ins>
      <m:oMath>
        <m:sSub>
          <m:sSubPr>
            <m:ctrlPr>
              <w:ins w:id="75" w:author="Administrator" w:date="2021-06-09T00:57:00Z">
                <w:rPr>
                  <w:rFonts w:ascii="Cambria Math" w:hAnsi="Cambria Math"/>
                  <w:i/>
                </w:rPr>
              </w:ins>
            </m:ctrlPr>
          </m:sSubPr>
          <m:e>
            <m:r>
              <w:ins w:id="76" w:author="Administrator" w:date="2021-06-09T00:57:00Z">
                <w:rPr>
                  <w:rFonts w:ascii="Cambria Math" w:hAnsi="Cambria Math"/>
                </w:rPr>
                <m:t>δ</m:t>
              </w:ins>
            </m:r>
          </m:e>
          <m:sub>
            <m:r>
              <w:ins w:id="77" w:author="Administrator" w:date="2021-06-09T00:57:00Z">
                <w:rPr>
                  <w:rFonts w:ascii="Cambria Math" w:hAnsi="Cambria Math" w:hint="eastAsia"/>
                </w:rPr>
                <m:t>a</m:t>
              </w:ins>
            </m:r>
          </m:sub>
        </m:sSub>
      </m:oMath>
      <w:ins w:id="78" w:author="Administrator" w:date="2021-06-09T00:57:00Z">
        <w:r w:rsidR="00BC5410">
          <w:rPr>
            <w:rFonts w:hint="eastAsia"/>
          </w:rPr>
          <w:t>收到环境中垃圾数量</w:t>
        </w:r>
      </w:ins>
      <m:oMath>
        <m:sSub>
          <m:sSubPr>
            <m:ctrlPr>
              <w:ins w:id="79" w:author="Administrator" w:date="2021-06-09T00:57:00Z">
                <w:rPr>
                  <w:rFonts w:ascii="Cambria Math" w:hAnsi="Cambria Math"/>
                  <w:i/>
                </w:rPr>
              </w:ins>
            </m:ctrlPr>
          </m:sSubPr>
          <m:e>
            <m:r>
              <w:ins w:id="80" w:author="Administrator" w:date="2021-06-09T00:57:00Z">
                <w:rPr>
                  <w:rFonts w:ascii="Cambria Math" w:hAnsi="Cambria Math"/>
                </w:rPr>
                <m:t>N</m:t>
              </w:ins>
            </m:r>
          </m:e>
          <m:sub>
            <m:r>
              <w:ins w:id="81" w:author="Administrator" w:date="2021-06-09T00:57:00Z">
                <w:rPr>
                  <w:rFonts w:ascii="Cambria Math" w:hAnsi="Cambria Math"/>
                </w:rPr>
                <m:t>g</m:t>
              </w:ins>
            </m:r>
          </m:sub>
        </m:sSub>
      </m:oMath>
      <w:ins w:id="82" w:author="Administrator" w:date="2021-06-09T00:57:00Z">
        <w:r w:rsidR="00BC5410">
          <w:rPr>
            <w:rFonts w:hint="eastAsia"/>
          </w:rPr>
          <w:t>的影响，其关系为</w:t>
        </w:r>
        <w:r w:rsidR="00BC5410">
          <w:t>:</w:t>
        </w:r>
      </w:ins>
    </w:p>
    <w:p w14:paraId="2A0FE480" w14:textId="77777777" w:rsidR="00D20B14" w:rsidRDefault="00D20B14" w:rsidP="003C0947">
      <w:pPr>
        <w:pStyle w:val="3"/>
        <w:rPr>
          <w:ins w:id="83" w:author="Administrator" w:date="2021-06-09T00:52:00Z"/>
        </w:rPr>
      </w:pPr>
    </w:p>
    <w:p w14:paraId="3FC61549" w14:textId="2662742F" w:rsidR="003C0947" w:rsidRDefault="003C0947" w:rsidP="003C0947">
      <w:pPr>
        <w:pStyle w:val="3"/>
      </w:pPr>
      <w:r>
        <w:t xml:space="preserve">2.4 </w:t>
      </w:r>
      <w:r>
        <w:rPr>
          <w:rFonts w:hint="eastAsia"/>
        </w:rPr>
        <w:t>参数设置</w:t>
      </w:r>
    </w:p>
    <w:p w14:paraId="4ECB3DD0" w14:textId="77777777" w:rsidR="003C0947" w:rsidRDefault="003C0947" w:rsidP="00633B6A"/>
    <w:p w14:paraId="3698B0D3" w14:textId="2563C794" w:rsidR="00633B6A" w:rsidRPr="00295E6B" w:rsidRDefault="00633B6A" w:rsidP="00295E6B">
      <w:pPr>
        <w:pStyle w:val="2"/>
      </w:pPr>
      <w:r w:rsidRPr="00295E6B">
        <w:rPr>
          <w:rFonts w:hint="eastAsia"/>
        </w:rPr>
        <w:t>3</w:t>
      </w:r>
      <w:r w:rsidRPr="00295E6B">
        <w:t xml:space="preserve"> </w:t>
      </w:r>
      <w:r w:rsidRPr="00295E6B">
        <w:rPr>
          <w:rFonts w:hint="eastAsia"/>
        </w:rPr>
        <w:t>结果</w:t>
      </w:r>
    </w:p>
    <w:p w14:paraId="7FEC5034" w14:textId="0E486CEE" w:rsidR="00633B6A" w:rsidRDefault="00F74635" w:rsidP="00F74635">
      <w:pPr>
        <w:pStyle w:val="3"/>
      </w:pPr>
      <w:r>
        <w:rPr>
          <w:rFonts w:hint="eastAsia"/>
        </w:rPr>
        <w:t>3</w:t>
      </w:r>
      <w:r>
        <w:t xml:space="preserve">.1 </w:t>
      </w:r>
      <w:r>
        <w:rPr>
          <w:rFonts w:hint="eastAsia"/>
        </w:rPr>
        <w:t>目标收益</w:t>
      </w:r>
      <w:r w:rsidR="00295E6B">
        <w:rPr>
          <w:rFonts w:hint="eastAsia"/>
        </w:rPr>
        <w:t>的分布</w:t>
      </w:r>
    </w:p>
    <w:p w14:paraId="72175019" w14:textId="514F3A04" w:rsidR="00F74635" w:rsidRDefault="00F74635" w:rsidP="00F74635"/>
    <w:p w14:paraId="66CB1681" w14:textId="66EB9E8D" w:rsidR="00F74635" w:rsidRPr="00F74635" w:rsidRDefault="00F74635" w:rsidP="00F74635">
      <w:pPr>
        <w:pStyle w:val="3"/>
      </w:pPr>
      <w:r>
        <w:rPr>
          <w:rFonts w:hint="eastAsia"/>
        </w:rPr>
        <w:lastRenderedPageBreak/>
        <w:t>3</w:t>
      </w:r>
      <w:r>
        <w:t xml:space="preserve">.2 </w:t>
      </w:r>
      <w:r>
        <w:rPr>
          <w:rFonts w:hint="eastAsia"/>
        </w:rPr>
        <w:t>智能体的初始位置</w:t>
      </w:r>
    </w:p>
    <w:p w14:paraId="2ECD46AF" w14:textId="141D7CFF" w:rsidR="00F74635" w:rsidRDefault="00F74635" w:rsidP="00633B6A"/>
    <w:p w14:paraId="4A50F8CF" w14:textId="5FA18C0E" w:rsidR="00F74635" w:rsidRDefault="00F74635" w:rsidP="00295E6B">
      <w:pPr>
        <w:pStyle w:val="2"/>
      </w:pPr>
      <w:r>
        <w:rPr>
          <w:rFonts w:hint="eastAsia"/>
        </w:rPr>
        <w:t>4</w:t>
      </w:r>
      <w:r>
        <w:t xml:space="preserve"> </w:t>
      </w:r>
      <w:r>
        <w:rPr>
          <w:rFonts w:hint="eastAsia"/>
        </w:rPr>
        <w:t>讨论</w:t>
      </w:r>
    </w:p>
    <w:p w14:paraId="5386EB66" w14:textId="7A017A9F" w:rsidR="00F74635" w:rsidRDefault="00F74635" w:rsidP="00633B6A"/>
    <w:p w14:paraId="25CA2C69" w14:textId="5A37B06D" w:rsidR="00F74635" w:rsidRDefault="00F74635" w:rsidP="00295E6B">
      <w:pPr>
        <w:pStyle w:val="2"/>
      </w:pPr>
      <w:r>
        <w:rPr>
          <w:rFonts w:hint="eastAsia"/>
        </w:rPr>
        <w:t>5</w:t>
      </w:r>
      <w:r>
        <w:t xml:space="preserve"> </w:t>
      </w:r>
      <w:r>
        <w:rPr>
          <w:rFonts w:hint="eastAsia"/>
        </w:rPr>
        <w:t>结论</w:t>
      </w:r>
    </w:p>
    <w:p w14:paraId="257832D8" w14:textId="77777777" w:rsidR="00F2375E" w:rsidRPr="00F2375E" w:rsidRDefault="00F2375E" w:rsidP="00F2375E"/>
    <w:sectPr w:rsidR="00F2375E" w:rsidRPr="00F23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xg">
    <w15:presenceInfo w15:providerId="Windows Live" w15:userId="bc8ea800aa06692a"/>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97"/>
    <w:rsid w:val="000440A5"/>
    <w:rsid w:val="00092CF0"/>
    <w:rsid w:val="000C4C33"/>
    <w:rsid w:val="000C4F84"/>
    <w:rsid w:val="000D7897"/>
    <w:rsid w:val="00105355"/>
    <w:rsid w:val="001269E2"/>
    <w:rsid w:val="0013421A"/>
    <w:rsid w:val="00143915"/>
    <w:rsid w:val="001471D6"/>
    <w:rsid w:val="00153BA6"/>
    <w:rsid w:val="00182ED9"/>
    <w:rsid w:val="001A332D"/>
    <w:rsid w:val="001B797F"/>
    <w:rsid w:val="001C2178"/>
    <w:rsid w:val="001E13FB"/>
    <w:rsid w:val="00207567"/>
    <w:rsid w:val="00260529"/>
    <w:rsid w:val="00290113"/>
    <w:rsid w:val="00295E6B"/>
    <w:rsid w:val="002A4A72"/>
    <w:rsid w:val="002F3252"/>
    <w:rsid w:val="00326C7B"/>
    <w:rsid w:val="0037322D"/>
    <w:rsid w:val="003B2091"/>
    <w:rsid w:val="003C0947"/>
    <w:rsid w:val="0040598B"/>
    <w:rsid w:val="00407ED7"/>
    <w:rsid w:val="00410F34"/>
    <w:rsid w:val="00427B84"/>
    <w:rsid w:val="00433C8C"/>
    <w:rsid w:val="004875E2"/>
    <w:rsid w:val="00487860"/>
    <w:rsid w:val="00494704"/>
    <w:rsid w:val="004A7B12"/>
    <w:rsid w:val="004C245C"/>
    <w:rsid w:val="004F18CD"/>
    <w:rsid w:val="00503497"/>
    <w:rsid w:val="00504409"/>
    <w:rsid w:val="0052130D"/>
    <w:rsid w:val="0052167E"/>
    <w:rsid w:val="00543066"/>
    <w:rsid w:val="00547964"/>
    <w:rsid w:val="0055486B"/>
    <w:rsid w:val="00587320"/>
    <w:rsid w:val="0059198C"/>
    <w:rsid w:val="005A6ADF"/>
    <w:rsid w:val="005A751D"/>
    <w:rsid w:val="005B6D6A"/>
    <w:rsid w:val="005D15F7"/>
    <w:rsid w:val="005D4F67"/>
    <w:rsid w:val="005E2465"/>
    <w:rsid w:val="005F6D74"/>
    <w:rsid w:val="005F71C9"/>
    <w:rsid w:val="006028EE"/>
    <w:rsid w:val="00633B6A"/>
    <w:rsid w:val="00672C83"/>
    <w:rsid w:val="00684997"/>
    <w:rsid w:val="006B3727"/>
    <w:rsid w:val="00700DA8"/>
    <w:rsid w:val="00745582"/>
    <w:rsid w:val="00752E3B"/>
    <w:rsid w:val="00771E9B"/>
    <w:rsid w:val="00784857"/>
    <w:rsid w:val="00787B5E"/>
    <w:rsid w:val="007B490E"/>
    <w:rsid w:val="007F0570"/>
    <w:rsid w:val="00802124"/>
    <w:rsid w:val="00812C65"/>
    <w:rsid w:val="00815B03"/>
    <w:rsid w:val="00865F6E"/>
    <w:rsid w:val="008733D0"/>
    <w:rsid w:val="008A5246"/>
    <w:rsid w:val="008B3003"/>
    <w:rsid w:val="008D398F"/>
    <w:rsid w:val="00920DCC"/>
    <w:rsid w:val="00934BDB"/>
    <w:rsid w:val="0096787A"/>
    <w:rsid w:val="009931C2"/>
    <w:rsid w:val="009942A0"/>
    <w:rsid w:val="00994AE6"/>
    <w:rsid w:val="009F323C"/>
    <w:rsid w:val="00A05A82"/>
    <w:rsid w:val="00A1483C"/>
    <w:rsid w:val="00A26DC4"/>
    <w:rsid w:val="00A350C1"/>
    <w:rsid w:val="00A4297F"/>
    <w:rsid w:val="00A43D22"/>
    <w:rsid w:val="00A465E2"/>
    <w:rsid w:val="00A54A6C"/>
    <w:rsid w:val="00A6720C"/>
    <w:rsid w:val="00A731AA"/>
    <w:rsid w:val="00AB0FD1"/>
    <w:rsid w:val="00AB611A"/>
    <w:rsid w:val="00B21A36"/>
    <w:rsid w:val="00B26394"/>
    <w:rsid w:val="00B375D2"/>
    <w:rsid w:val="00B65A24"/>
    <w:rsid w:val="00B95840"/>
    <w:rsid w:val="00BB0D85"/>
    <w:rsid w:val="00BC5410"/>
    <w:rsid w:val="00BE265A"/>
    <w:rsid w:val="00BE51FF"/>
    <w:rsid w:val="00BE6BD4"/>
    <w:rsid w:val="00C45E8C"/>
    <w:rsid w:val="00C9694D"/>
    <w:rsid w:val="00D20B14"/>
    <w:rsid w:val="00D229C9"/>
    <w:rsid w:val="00D37ED5"/>
    <w:rsid w:val="00D44BDB"/>
    <w:rsid w:val="00D60203"/>
    <w:rsid w:val="00D634CA"/>
    <w:rsid w:val="00D857CF"/>
    <w:rsid w:val="00D90EE1"/>
    <w:rsid w:val="00DC2EB1"/>
    <w:rsid w:val="00DE097A"/>
    <w:rsid w:val="00DF150F"/>
    <w:rsid w:val="00E04946"/>
    <w:rsid w:val="00E573A2"/>
    <w:rsid w:val="00E670A9"/>
    <w:rsid w:val="00E903B9"/>
    <w:rsid w:val="00ED597B"/>
    <w:rsid w:val="00EE6D34"/>
    <w:rsid w:val="00F16A79"/>
    <w:rsid w:val="00F2375E"/>
    <w:rsid w:val="00F52B26"/>
    <w:rsid w:val="00F74635"/>
    <w:rsid w:val="00F844F6"/>
    <w:rsid w:val="00F879BE"/>
    <w:rsid w:val="00F92067"/>
    <w:rsid w:val="00F97006"/>
    <w:rsid w:val="00FD00E4"/>
    <w:rsid w:val="00FD2935"/>
    <w:rsid w:val="00FD6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98F4"/>
  <w15:chartTrackingRefBased/>
  <w15:docId w15:val="{E0BB13EE-6A06-674F-81F9-C61F5C3D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570"/>
    <w:pPr>
      <w:widowControl w:val="0"/>
      <w:spacing w:line="276" w:lineRule="auto"/>
      <w:jc w:val="both"/>
    </w:pPr>
    <w:rPr>
      <w:rFonts w:ascii="Times New Roman" w:eastAsia="宋体" w:hAnsi="Times New Roman"/>
      <w:iCs/>
      <w:szCs w:val="21"/>
    </w:rPr>
  </w:style>
  <w:style w:type="paragraph" w:styleId="1">
    <w:name w:val="heading 1"/>
    <w:basedOn w:val="a"/>
    <w:next w:val="a"/>
    <w:link w:val="10"/>
    <w:uiPriority w:val="9"/>
    <w:qFormat/>
    <w:rsid w:val="00F879BE"/>
    <w:pPr>
      <w:keepNext/>
      <w:keepLines/>
      <w:spacing w:before="340" w:after="330"/>
      <w:jc w:val="center"/>
      <w:outlineLvl w:val="0"/>
    </w:pPr>
    <w:rPr>
      <w:rFonts w:eastAsia="黑体" w:cs="Times New Roman"/>
      <w:b/>
      <w:bCs/>
      <w:kern w:val="44"/>
      <w:sz w:val="36"/>
      <w:szCs w:val="36"/>
    </w:rPr>
  </w:style>
  <w:style w:type="paragraph" w:styleId="2">
    <w:name w:val="heading 2"/>
    <w:basedOn w:val="a"/>
    <w:next w:val="a"/>
    <w:link w:val="20"/>
    <w:uiPriority w:val="9"/>
    <w:unhideWhenUsed/>
    <w:qFormat/>
    <w:rsid w:val="00295E6B"/>
    <w:pPr>
      <w:outlineLvl w:val="1"/>
    </w:pPr>
    <w:rPr>
      <w:rFonts w:ascii="黑体" w:eastAsia="黑体" w:hAnsi="黑体"/>
      <w:b/>
      <w:bCs/>
      <w:sz w:val="24"/>
      <w:szCs w:val="24"/>
    </w:rPr>
  </w:style>
  <w:style w:type="paragraph" w:styleId="3">
    <w:name w:val="heading 3"/>
    <w:basedOn w:val="a"/>
    <w:next w:val="a"/>
    <w:link w:val="30"/>
    <w:uiPriority w:val="9"/>
    <w:unhideWhenUsed/>
    <w:qFormat/>
    <w:rsid w:val="001269E2"/>
    <w:pPr>
      <w:keepNext/>
      <w:keepLines/>
      <w:spacing w:after="120"/>
      <w:outlineLvl w:val="2"/>
    </w:pPr>
    <w:rPr>
      <w:rFonts w:ascii="黑体" w:eastAsia="黑体" w:hAnsi="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79BE"/>
    <w:rPr>
      <w:rFonts w:ascii="Times New Roman" w:eastAsia="黑体" w:hAnsi="Times New Roman" w:cs="Times New Roman"/>
      <w:b/>
      <w:bCs/>
      <w:iCs/>
      <w:kern w:val="44"/>
      <w:sz w:val="36"/>
      <w:szCs w:val="36"/>
    </w:rPr>
  </w:style>
  <w:style w:type="character" w:customStyle="1" w:styleId="20">
    <w:name w:val="标题 2 字符"/>
    <w:basedOn w:val="a0"/>
    <w:link w:val="2"/>
    <w:uiPriority w:val="9"/>
    <w:rsid w:val="00295E6B"/>
    <w:rPr>
      <w:rFonts w:ascii="黑体" w:eastAsia="黑体" w:hAnsi="黑体"/>
      <w:b/>
      <w:bCs/>
      <w:iCs/>
      <w:sz w:val="24"/>
    </w:rPr>
  </w:style>
  <w:style w:type="table" w:styleId="a3">
    <w:name w:val="Table Grid"/>
    <w:basedOn w:val="a1"/>
    <w:uiPriority w:val="39"/>
    <w:rsid w:val="00684997"/>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269E2"/>
    <w:rPr>
      <w:rFonts w:ascii="黑体" w:eastAsia="黑体" w:hAnsi="黑体"/>
      <w:iCs/>
      <w:szCs w:val="21"/>
    </w:rPr>
  </w:style>
  <w:style w:type="character" w:styleId="a4">
    <w:name w:val="Placeholder Text"/>
    <w:basedOn w:val="a0"/>
    <w:uiPriority w:val="99"/>
    <w:semiHidden/>
    <w:rsid w:val="00427B84"/>
    <w:rPr>
      <w:color w:val="808080"/>
    </w:rPr>
  </w:style>
  <w:style w:type="paragraph" w:customStyle="1" w:styleId="a5">
    <w:name w:val="摘要"/>
    <w:basedOn w:val="a"/>
    <w:qFormat/>
    <w:rsid w:val="003B20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7135">
      <w:bodyDiv w:val="1"/>
      <w:marLeft w:val="0"/>
      <w:marRight w:val="0"/>
      <w:marTop w:val="0"/>
      <w:marBottom w:val="0"/>
      <w:divBdr>
        <w:top w:val="none" w:sz="0" w:space="0" w:color="auto"/>
        <w:left w:val="none" w:sz="0" w:space="0" w:color="auto"/>
        <w:bottom w:val="none" w:sz="0" w:space="0" w:color="auto"/>
        <w:right w:val="none" w:sz="0" w:space="0" w:color="auto"/>
      </w:divBdr>
    </w:div>
    <w:div w:id="137372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TotalTime>
  <Pages>1</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Zhenbo Cheng</dc:creator>
  <cp:keywords/>
  <dc:description/>
  <cp:lastModifiedBy>Administrator</cp:lastModifiedBy>
  <cp:revision>42</cp:revision>
  <dcterms:created xsi:type="dcterms:W3CDTF">2021-05-03T00:11:00Z</dcterms:created>
  <dcterms:modified xsi:type="dcterms:W3CDTF">2021-06-08T16:58:00Z</dcterms:modified>
</cp:coreProperties>
</file>